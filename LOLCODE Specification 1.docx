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5E3" w:rsidRPr="005E55E3" w:rsidRDefault="005E55E3" w:rsidP="005E55E3">
      <w:pPr>
        <w:spacing w:after="225" w:line="240" w:lineRule="auto"/>
        <w:outlineLvl w:val="0"/>
        <w:rPr>
          <w:rFonts w:ascii="Helvetica" w:eastAsia="Times New Roman" w:hAnsi="Helvetica" w:cs="Helvetica"/>
          <w:b/>
          <w:bCs/>
          <w:color w:val="333333"/>
          <w:kern w:val="36"/>
          <w:sz w:val="45"/>
          <w:szCs w:val="45"/>
          <w:lang w:val="en"/>
        </w:rPr>
      </w:pPr>
      <w:r w:rsidRPr="005E55E3">
        <w:rPr>
          <w:rFonts w:ascii="Helvetica" w:eastAsia="Times New Roman" w:hAnsi="Helvetica" w:cs="Helvetica"/>
          <w:b/>
          <w:bCs/>
          <w:color w:val="333333"/>
          <w:kern w:val="36"/>
          <w:sz w:val="45"/>
          <w:szCs w:val="45"/>
          <w:lang w:val="en"/>
        </w:rPr>
        <w:t>LOLCODE Specification 1.2</w:t>
      </w:r>
    </w:p>
    <w:p w:rsidR="005E55E3" w:rsidRPr="005E55E3" w:rsidRDefault="005E55E3" w:rsidP="005E55E3">
      <w:pPr>
        <w:spacing w:before="100" w:beforeAutospacing="1" w:after="100" w:afterAutospacing="1" w:line="240" w:lineRule="auto"/>
        <w:rPr>
          <w:rFonts w:ascii="Helvetica" w:eastAsia="Times New Roman" w:hAnsi="Helvetica" w:cs="Helvetica"/>
          <w:color w:val="333333"/>
          <w:sz w:val="20"/>
          <w:szCs w:val="20"/>
          <w:lang w:val="en"/>
        </w:rPr>
      </w:pPr>
      <w:r w:rsidRPr="005E55E3">
        <w:rPr>
          <w:rFonts w:ascii="Helvetica" w:eastAsia="Times New Roman" w:hAnsi="Helvetica" w:cs="Helvetica"/>
          <w:color w:val="333333"/>
          <w:sz w:val="20"/>
          <w:szCs w:val="20"/>
          <w:lang w:val="en"/>
        </w:rPr>
        <w:t>FINAL DRAFT — 12 July 2007</w:t>
      </w:r>
    </w:p>
    <w:p w:rsidR="005E55E3" w:rsidRPr="005E55E3" w:rsidRDefault="005E55E3" w:rsidP="005E55E3">
      <w:pPr>
        <w:spacing w:before="100" w:beforeAutospacing="1" w:after="100" w:afterAutospacing="1" w:line="240" w:lineRule="auto"/>
        <w:rPr>
          <w:rFonts w:ascii="Helvetica" w:eastAsia="Times New Roman" w:hAnsi="Helvetica" w:cs="Helvetica"/>
          <w:color w:val="333333"/>
          <w:sz w:val="20"/>
          <w:szCs w:val="20"/>
          <w:lang w:val="en"/>
        </w:rPr>
      </w:pPr>
      <w:r w:rsidRPr="005E55E3">
        <w:rPr>
          <w:rFonts w:ascii="Helvetica" w:eastAsia="Times New Roman" w:hAnsi="Helvetica" w:cs="Helvetica"/>
          <w:i/>
          <w:iCs/>
          <w:color w:val="333333"/>
          <w:sz w:val="20"/>
          <w:szCs w:val="20"/>
          <w:lang w:val="en"/>
        </w:rPr>
        <w:t>The goal of this specification is to act as a baseline for all following LOLCODE specifications. As such, some traditionally expected language features may appear "incomplete." This is most likely deliberate, as it will be easier to add to the language than to change and introduce further incompatibilities.</w:t>
      </w:r>
    </w:p>
    <w:p w:rsidR="005E55E3" w:rsidRPr="005E55E3" w:rsidRDefault="005E55E3" w:rsidP="005E55E3">
      <w:pPr>
        <w:spacing w:before="225" w:after="225" w:line="240" w:lineRule="auto"/>
        <w:rPr>
          <w:rFonts w:ascii="Helvetica" w:eastAsia="Times New Roman" w:hAnsi="Helvetica" w:cs="Helvetica"/>
          <w:color w:val="333333"/>
          <w:sz w:val="20"/>
          <w:szCs w:val="20"/>
          <w:lang w:val="en"/>
        </w:rPr>
      </w:pPr>
      <w:r w:rsidRPr="005E55E3">
        <w:rPr>
          <w:rFonts w:ascii="Helvetica" w:eastAsia="Times New Roman" w:hAnsi="Helvetica" w:cs="Helvetica"/>
          <w:color w:val="333333"/>
          <w:sz w:val="20"/>
          <w:szCs w:val="20"/>
          <w:lang w:val="en"/>
        </w:rPr>
        <w:pict>
          <v:rect id="_x0000_i1025" style="width:0;height:0" o:hralign="center" o:hrstd="t" o:hr="t" fillcolor="#a0a0a0" stroked="f"/>
        </w:pict>
      </w:r>
    </w:p>
    <w:p w:rsidR="005E55E3" w:rsidRPr="005E55E3" w:rsidRDefault="005E55E3" w:rsidP="005E55E3">
      <w:pPr>
        <w:spacing w:before="225" w:after="225" w:line="240" w:lineRule="auto"/>
        <w:outlineLvl w:val="1"/>
        <w:rPr>
          <w:rFonts w:ascii="Helvetica" w:eastAsia="Times New Roman" w:hAnsi="Helvetica" w:cs="Helvetica"/>
          <w:b/>
          <w:bCs/>
          <w:color w:val="333333"/>
          <w:sz w:val="32"/>
          <w:szCs w:val="32"/>
          <w:lang w:val="en"/>
        </w:rPr>
      </w:pPr>
      <w:r w:rsidRPr="005E55E3">
        <w:rPr>
          <w:rFonts w:ascii="Helvetica" w:eastAsia="Times New Roman" w:hAnsi="Helvetica" w:cs="Helvetica"/>
          <w:b/>
          <w:bCs/>
          <w:color w:val="333333"/>
          <w:sz w:val="32"/>
          <w:szCs w:val="32"/>
          <w:lang w:val="en"/>
        </w:rPr>
        <w:t>Formatting</w:t>
      </w:r>
      <w:bookmarkStart w:id="0" w:name="_GoBack"/>
      <w:bookmarkEnd w:id="0"/>
    </w:p>
    <w:p w:rsidR="005E55E3" w:rsidRPr="005E55E3" w:rsidRDefault="005E55E3" w:rsidP="005E55E3">
      <w:pPr>
        <w:spacing w:before="225" w:after="225" w:line="240" w:lineRule="auto"/>
        <w:outlineLvl w:val="2"/>
        <w:rPr>
          <w:rFonts w:ascii="Helvetica" w:eastAsia="Times New Roman" w:hAnsi="Helvetica" w:cs="Helvetica"/>
          <w:b/>
          <w:bCs/>
          <w:color w:val="333333"/>
          <w:sz w:val="24"/>
          <w:szCs w:val="24"/>
          <w:lang w:val="en"/>
        </w:rPr>
      </w:pPr>
      <w:r w:rsidRPr="005E55E3">
        <w:rPr>
          <w:rFonts w:ascii="Helvetica" w:eastAsia="Times New Roman" w:hAnsi="Helvetica" w:cs="Helvetica"/>
          <w:b/>
          <w:bCs/>
          <w:color w:val="333333"/>
          <w:sz w:val="24"/>
          <w:szCs w:val="24"/>
          <w:lang w:val="en"/>
        </w:rPr>
        <w:t>Whitespace</w:t>
      </w:r>
    </w:p>
    <w:p w:rsidR="005E55E3" w:rsidRPr="005E55E3" w:rsidRDefault="005E55E3" w:rsidP="005E55E3">
      <w:pPr>
        <w:numPr>
          <w:ilvl w:val="0"/>
          <w:numId w:val="1"/>
        </w:numPr>
        <w:spacing w:before="100" w:beforeAutospacing="1" w:after="100" w:afterAutospacing="1" w:line="240" w:lineRule="auto"/>
        <w:rPr>
          <w:rFonts w:ascii="Helvetica" w:eastAsia="Times New Roman" w:hAnsi="Helvetica" w:cs="Helvetica"/>
          <w:color w:val="333333"/>
          <w:sz w:val="20"/>
          <w:szCs w:val="20"/>
          <w:lang w:val="en"/>
        </w:rPr>
      </w:pPr>
      <w:r w:rsidRPr="005E55E3">
        <w:rPr>
          <w:rFonts w:ascii="Helvetica" w:eastAsia="Times New Roman" w:hAnsi="Helvetica" w:cs="Helvetica"/>
          <w:color w:val="333333"/>
          <w:sz w:val="20"/>
          <w:szCs w:val="20"/>
          <w:lang w:val="en"/>
        </w:rPr>
        <w:t>Spaces are used to demarcate tokens in the language, although some keyword constructs may include spaces.</w:t>
      </w:r>
    </w:p>
    <w:p w:rsidR="005E55E3" w:rsidRPr="005E55E3" w:rsidRDefault="005E55E3" w:rsidP="005E55E3">
      <w:pPr>
        <w:numPr>
          <w:ilvl w:val="0"/>
          <w:numId w:val="1"/>
        </w:numPr>
        <w:spacing w:before="100" w:beforeAutospacing="1" w:after="100" w:afterAutospacing="1" w:line="240" w:lineRule="auto"/>
        <w:rPr>
          <w:rFonts w:ascii="Helvetica" w:eastAsia="Times New Roman" w:hAnsi="Helvetica" w:cs="Helvetica"/>
          <w:color w:val="333333"/>
          <w:sz w:val="20"/>
          <w:szCs w:val="20"/>
          <w:lang w:val="en"/>
        </w:rPr>
      </w:pPr>
      <w:r w:rsidRPr="005E55E3">
        <w:rPr>
          <w:rFonts w:ascii="Helvetica" w:eastAsia="Times New Roman" w:hAnsi="Helvetica" w:cs="Helvetica"/>
          <w:color w:val="333333"/>
          <w:sz w:val="20"/>
          <w:szCs w:val="20"/>
          <w:lang w:val="en"/>
        </w:rPr>
        <w:t>Multiple spaces and tabs are treated as single spaces and are otherwise irrelevant.</w:t>
      </w:r>
    </w:p>
    <w:p w:rsidR="005E55E3" w:rsidRPr="005E55E3" w:rsidRDefault="005E55E3" w:rsidP="005E55E3">
      <w:pPr>
        <w:numPr>
          <w:ilvl w:val="0"/>
          <w:numId w:val="1"/>
        </w:numPr>
        <w:spacing w:before="100" w:beforeAutospacing="1" w:after="100" w:afterAutospacing="1" w:line="240" w:lineRule="auto"/>
        <w:rPr>
          <w:rFonts w:ascii="Helvetica" w:eastAsia="Times New Roman" w:hAnsi="Helvetica" w:cs="Helvetica"/>
          <w:color w:val="333333"/>
          <w:sz w:val="20"/>
          <w:szCs w:val="20"/>
          <w:lang w:val="en"/>
        </w:rPr>
      </w:pPr>
      <w:r w:rsidRPr="005E55E3">
        <w:rPr>
          <w:rFonts w:ascii="Helvetica" w:eastAsia="Times New Roman" w:hAnsi="Helvetica" w:cs="Helvetica"/>
          <w:color w:val="333333"/>
          <w:sz w:val="20"/>
          <w:szCs w:val="20"/>
          <w:lang w:val="en"/>
        </w:rPr>
        <w:t>Indentation is irrelevant.</w:t>
      </w:r>
    </w:p>
    <w:p w:rsidR="005E55E3" w:rsidRPr="005E55E3" w:rsidRDefault="005E55E3" w:rsidP="005E55E3">
      <w:pPr>
        <w:numPr>
          <w:ilvl w:val="0"/>
          <w:numId w:val="1"/>
        </w:numPr>
        <w:spacing w:before="100" w:beforeAutospacing="1" w:after="100" w:afterAutospacing="1" w:line="240" w:lineRule="auto"/>
        <w:rPr>
          <w:rFonts w:ascii="Helvetica" w:eastAsia="Times New Roman" w:hAnsi="Helvetica" w:cs="Helvetica"/>
          <w:color w:val="333333"/>
          <w:sz w:val="20"/>
          <w:szCs w:val="20"/>
          <w:lang w:val="en"/>
        </w:rPr>
      </w:pPr>
      <w:r w:rsidRPr="005E55E3">
        <w:rPr>
          <w:rFonts w:ascii="Helvetica" w:eastAsia="Times New Roman" w:hAnsi="Helvetica" w:cs="Helvetica"/>
          <w:color w:val="333333"/>
          <w:sz w:val="20"/>
          <w:szCs w:val="20"/>
          <w:lang w:val="en"/>
        </w:rPr>
        <w:t>A command starts at the beginning of a line and a newline indicates the end of a command, except in special cases.</w:t>
      </w:r>
    </w:p>
    <w:p w:rsidR="005E55E3" w:rsidRPr="005E55E3" w:rsidRDefault="005E55E3" w:rsidP="005E55E3">
      <w:pPr>
        <w:numPr>
          <w:ilvl w:val="0"/>
          <w:numId w:val="1"/>
        </w:numPr>
        <w:spacing w:before="100" w:beforeAutospacing="1" w:after="100" w:afterAutospacing="1" w:line="240" w:lineRule="auto"/>
        <w:rPr>
          <w:rFonts w:ascii="Helvetica" w:eastAsia="Times New Roman" w:hAnsi="Helvetica" w:cs="Helvetica"/>
          <w:color w:val="333333"/>
          <w:sz w:val="20"/>
          <w:szCs w:val="20"/>
          <w:lang w:val="en"/>
        </w:rPr>
      </w:pPr>
      <w:r w:rsidRPr="005E55E3">
        <w:rPr>
          <w:rFonts w:ascii="Helvetica" w:eastAsia="Times New Roman" w:hAnsi="Helvetica" w:cs="Helvetica"/>
          <w:color w:val="333333"/>
          <w:sz w:val="20"/>
          <w:szCs w:val="20"/>
          <w:lang w:val="en"/>
        </w:rPr>
        <w:t>A newline will be Carriage Return (/13), a Line Feed (/10) or both (/13/10) depending on the implementing system. This is only in regards to LOLCODE code itself, and does not indicate how these should be treated in strings or files during execution.</w:t>
      </w:r>
    </w:p>
    <w:p w:rsidR="005E55E3" w:rsidRPr="005E55E3" w:rsidRDefault="005E55E3" w:rsidP="005E55E3">
      <w:pPr>
        <w:numPr>
          <w:ilvl w:val="0"/>
          <w:numId w:val="1"/>
        </w:numPr>
        <w:spacing w:before="100" w:beforeAutospacing="1" w:after="100" w:afterAutospacing="1" w:line="240" w:lineRule="auto"/>
        <w:rPr>
          <w:rFonts w:ascii="Helvetica" w:eastAsia="Times New Roman" w:hAnsi="Helvetica" w:cs="Helvetica"/>
          <w:color w:val="333333"/>
          <w:sz w:val="20"/>
          <w:szCs w:val="20"/>
          <w:lang w:val="en"/>
        </w:rPr>
      </w:pPr>
      <w:r w:rsidRPr="005E55E3">
        <w:rPr>
          <w:rFonts w:ascii="Helvetica" w:eastAsia="Times New Roman" w:hAnsi="Helvetica" w:cs="Helvetica"/>
          <w:color w:val="333333"/>
          <w:sz w:val="20"/>
          <w:szCs w:val="20"/>
          <w:lang w:val="en"/>
        </w:rPr>
        <w:t>Multiple commands can be put on a single line if they are separated by a comma (,). In this case, the comma acts as a virtual newline or a soft-command-break.</w:t>
      </w:r>
    </w:p>
    <w:p w:rsidR="005E55E3" w:rsidRPr="005E55E3" w:rsidRDefault="005E55E3" w:rsidP="005E55E3">
      <w:pPr>
        <w:numPr>
          <w:ilvl w:val="0"/>
          <w:numId w:val="1"/>
        </w:numPr>
        <w:spacing w:before="100" w:beforeAutospacing="1" w:after="100" w:afterAutospacing="1" w:line="240" w:lineRule="auto"/>
        <w:rPr>
          <w:rFonts w:ascii="Helvetica" w:eastAsia="Times New Roman" w:hAnsi="Helvetica" w:cs="Helvetica"/>
          <w:color w:val="333333"/>
          <w:sz w:val="20"/>
          <w:szCs w:val="20"/>
          <w:lang w:val="en"/>
        </w:rPr>
      </w:pPr>
      <w:r w:rsidRPr="005E55E3">
        <w:rPr>
          <w:rFonts w:ascii="Helvetica" w:eastAsia="Times New Roman" w:hAnsi="Helvetica" w:cs="Helvetica"/>
          <w:color w:val="333333"/>
          <w:sz w:val="20"/>
          <w:szCs w:val="20"/>
          <w:lang w:val="en"/>
        </w:rPr>
        <w:t xml:space="preserve">Multiple lines can be combined into a single command by including three periods (...) or the </w:t>
      </w:r>
      <w:proofErr w:type="spellStart"/>
      <w:r w:rsidRPr="005E55E3">
        <w:rPr>
          <w:rFonts w:ascii="Helvetica" w:eastAsia="Times New Roman" w:hAnsi="Helvetica" w:cs="Helvetica"/>
          <w:color w:val="333333"/>
          <w:sz w:val="20"/>
          <w:szCs w:val="20"/>
          <w:lang w:val="en"/>
        </w:rPr>
        <w:t>unicode</w:t>
      </w:r>
      <w:proofErr w:type="spellEnd"/>
      <w:r w:rsidRPr="005E55E3">
        <w:rPr>
          <w:rFonts w:ascii="Helvetica" w:eastAsia="Times New Roman" w:hAnsi="Helvetica" w:cs="Helvetica"/>
          <w:color w:val="333333"/>
          <w:sz w:val="20"/>
          <w:szCs w:val="20"/>
          <w:lang w:val="en"/>
        </w:rPr>
        <w:t xml:space="preserve"> ellipsis character (u2026) at the end of the line. This causes the contents of the next line to be evaluated as if it were on the same line.</w:t>
      </w:r>
    </w:p>
    <w:p w:rsidR="005E55E3" w:rsidRPr="005E55E3" w:rsidRDefault="005E55E3" w:rsidP="005E55E3">
      <w:pPr>
        <w:numPr>
          <w:ilvl w:val="0"/>
          <w:numId w:val="1"/>
        </w:numPr>
        <w:spacing w:before="100" w:beforeAutospacing="1" w:after="100" w:afterAutospacing="1" w:line="240" w:lineRule="auto"/>
        <w:rPr>
          <w:rFonts w:ascii="Helvetica" w:eastAsia="Times New Roman" w:hAnsi="Helvetica" w:cs="Helvetica"/>
          <w:color w:val="333333"/>
          <w:sz w:val="20"/>
          <w:szCs w:val="20"/>
          <w:lang w:val="en"/>
        </w:rPr>
      </w:pPr>
      <w:r w:rsidRPr="005E55E3">
        <w:rPr>
          <w:rFonts w:ascii="Helvetica" w:eastAsia="Times New Roman" w:hAnsi="Helvetica" w:cs="Helvetica"/>
          <w:color w:val="333333"/>
          <w:sz w:val="20"/>
          <w:szCs w:val="20"/>
          <w:lang w:val="en"/>
        </w:rPr>
        <w:t>Lines with line continuation can be strung together, many in a row, to allow a single command to stretch over more than one or two lines. As long as each line is ended with three periods, the next line is included, until a line without three periods is reached, at which point, the entire command may be processed.</w:t>
      </w:r>
    </w:p>
    <w:p w:rsidR="005E55E3" w:rsidRPr="005E55E3" w:rsidRDefault="005E55E3" w:rsidP="005E55E3">
      <w:pPr>
        <w:numPr>
          <w:ilvl w:val="0"/>
          <w:numId w:val="1"/>
        </w:numPr>
        <w:spacing w:before="100" w:beforeAutospacing="1" w:after="100" w:afterAutospacing="1" w:line="240" w:lineRule="auto"/>
        <w:rPr>
          <w:rFonts w:ascii="Helvetica" w:eastAsia="Times New Roman" w:hAnsi="Helvetica" w:cs="Helvetica"/>
          <w:color w:val="333333"/>
          <w:sz w:val="20"/>
          <w:szCs w:val="20"/>
          <w:lang w:val="en"/>
        </w:rPr>
      </w:pPr>
      <w:r w:rsidRPr="005E55E3">
        <w:rPr>
          <w:rFonts w:ascii="Helvetica" w:eastAsia="Times New Roman" w:hAnsi="Helvetica" w:cs="Helvetica"/>
          <w:color w:val="333333"/>
          <w:sz w:val="20"/>
          <w:szCs w:val="20"/>
          <w:lang w:val="en"/>
        </w:rPr>
        <w:t>A line with line continuation may not be followed by an empty line. Three periods may be by themselves on a single line, in which case, the empty line is "included" in the command (doing nothing), and the next line is included as well.</w:t>
      </w:r>
    </w:p>
    <w:p w:rsidR="005E55E3" w:rsidRPr="005E55E3" w:rsidRDefault="005E55E3" w:rsidP="005E55E3">
      <w:pPr>
        <w:numPr>
          <w:ilvl w:val="0"/>
          <w:numId w:val="1"/>
        </w:numPr>
        <w:spacing w:before="100" w:beforeAutospacing="1" w:after="100" w:afterAutospacing="1" w:line="240" w:lineRule="auto"/>
        <w:rPr>
          <w:rFonts w:ascii="Helvetica" w:eastAsia="Times New Roman" w:hAnsi="Helvetica" w:cs="Helvetica"/>
          <w:color w:val="333333"/>
          <w:sz w:val="20"/>
          <w:szCs w:val="20"/>
          <w:lang w:val="en"/>
        </w:rPr>
      </w:pPr>
      <w:r w:rsidRPr="005E55E3">
        <w:rPr>
          <w:rFonts w:ascii="Helvetica" w:eastAsia="Times New Roman" w:hAnsi="Helvetica" w:cs="Helvetica"/>
          <w:color w:val="333333"/>
          <w:sz w:val="20"/>
          <w:szCs w:val="20"/>
          <w:lang w:val="en"/>
        </w:rPr>
        <w:t>A single-line comment is always terminated by a newline. Line continuation (...) and soft-command-breaks (,) after the comment (</w:t>
      </w:r>
      <w:r w:rsidRPr="005E55E3">
        <w:rPr>
          <w:rFonts w:ascii="Consolas" w:eastAsia="Times New Roman" w:hAnsi="Consolas" w:cs="Consolas"/>
          <w:color w:val="333333"/>
          <w:sz w:val="18"/>
          <w:szCs w:val="18"/>
          <w:lang w:val="en"/>
        </w:rPr>
        <w:t>BTW</w:t>
      </w:r>
      <w:r w:rsidRPr="005E55E3">
        <w:rPr>
          <w:rFonts w:ascii="Helvetica" w:eastAsia="Times New Roman" w:hAnsi="Helvetica" w:cs="Helvetica"/>
          <w:color w:val="333333"/>
          <w:sz w:val="20"/>
          <w:szCs w:val="20"/>
          <w:lang w:val="en"/>
        </w:rPr>
        <w:t>) are ignored.</w:t>
      </w:r>
    </w:p>
    <w:p w:rsidR="005E55E3" w:rsidRPr="005E55E3" w:rsidRDefault="005E55E3" w:rsidP="005E55E3">
      <w:pPr>
        <w:numPr>
          <w:ilvl w:val="0"/>
          <w:numId w:val="1"/>
        </w:numPr>
        <w:spacing w:before="100" w:beforeAutospacing="1" w:after="100" w:afterAutospacing="1" w:line="240" w:lineRule="auto"/>
        <w:rPr>
          <w:rFonts w:ascii="Helvetica" w:eastAsia="Times New Roman" w:hAnsi="Helvetica" w:cs="Helvetica"/>
          <w:color w:val="333333"/>
          <w:sz w:val="20"/>
          <w:szCs w:val="20"/>
          <w:lang w:val="en"/>
        </w:rPr>
      </w:pPr>
      <w:r w:rsidRPr="005E55E3">
        <w:rPr>
          <w:rFonts w:ascii="Helvetica" w:eastAsia="Times New Roman" w:hAnsi="Helvetica" w:cs="Helvetica"/>
          <w:color w:val="333333"/>
          <w:sz w:val="20"/>
          <w:szCs w:val="20"/>
          <w:lang w:val="en"/>
        </w:rPr>
        <w:t>Line continuation and soft-command-breaks are ignored inside quoted strings. An unterminated string literal (no closing quote) will cause an error.</w:t>
      </w:r>
    </w:p>
    <w:p w:rsidR="005E55E3" w:rsidRPr="005E55E3" w:rsidRDefault="005E55E3" w:rsidP="005E55E3">
      <w:pPr>
        <w:spacing w:before="225" w:after="225" w:line="240" w:lineRule="auto"/>
        <w:outlineLvl w:val="2"/>
        <w:rPr>
          <w:rFonts w:ascii="Helvetica" w:eastAsia="Times New Roman" w:hAnsi="Helvetica" w:cs="Helvetica"/>
          <w:b/>
          <w:bCs/>
          <w:color w:val="333333"/>
          <w:sz w:val="24"/>
          <w:szCs w:val="24"/>
          <w:lang w:val="en"/>
        </w:rPr>
      </w:pPr>
      <w:r w:rsidRPr="005E55E3">
        <w:rPr>
          <w:rFonts w:ascii="Helvetica" w:eastAsia="Times New Roman" w:hAnsi="Helvetica" w:cs="Helvetica"/>
          <w:b/>
          <w:bCs/>
          <w:color w:val="333333"/>
          <w:sz w:val="24"/>
          <w:szCs w:val="24"/>
          <w:lang w:val="en"/>
        </w:rPr>
        <w:t>Comments</w:t>
      </w:r>
    </w:p>
    <w:p w:rsidR="005E55E3" w:rsidRPr="005E55E3" w:rsidRDefault="005E55E3" w:rsidP="005E55E3">
      <w:pPr>
        <w:spacing w:before="100" w:beforeAutospacing="1" w:after="100" w:afterAutospacing="1" w:line="240" w:lineRule="auto"/>
        <w:rPr>
          <w:rFonts w:ascii="Helvetica" w:eastAsia="Times New Roman" w:hAnsi="Helvetica" w:cs="Helvetica"/>
          <w:color w:val="333333"/>
          <w:sz w:val="20"/>
          <w:szCs w:val="20"/>
          <w:lang w:val="en"/>
        </w:rPr>
      </w:pPr>
      <w:r w:rsidRPr="005E55E3">
        <w:rPr>
          <w:rFonts w:ascii="Helvetica" w:eastAsia="Times New Roman" w:hAnsi="Helvetica" w:cs="Helvetica"/>
          <w:i/>
          <w:iCs/>
          <w:color w:val="333333"/>
          <w:sz w:val="20"/>
          <w:szCs w:val="20"/>
          <w:lang w:val="en"/>
        </w:rPr>
        <w:t>(</w:t>
      </w:r>
      <w:proofErr w:type="gramStart"/>
      <w:r w:rsidRPr="005E55E3">
        <w:rPr>
          <w:rFonts w:ascii="Helvetica" w:eastAsia="Times New Roman" w:hAnsi="Helvetica" w:cs="Helvetica"/>
          <w:i/>
          <w:iCs/>
          <w:color w:val="333333"/>
          <w:sz w:val="20"/>
          <w:szCs w:val="20"/>
          <w:lang w:val="en"/>
        </w:rPr>
        <w:t>from</w:t>
      </w:r>
      <w:proofErr w:type="gramEnd"/>
      <w:r w:rsidRPr="005E55E3">
        <w:rPr>
          <w:rFonts w:ascii="Helvetica" w:eastAsia="Times New Roman" w:hAnsi="Helvetica" w:cs="Helvetica"/>
          <w:i/>
          <w:iCs/>
          <w:color w:val="333333"/>
          <w:sz w:val="20"/>
          <w:szCs w:val="20"/>
          <w:lang w:val="en"/>
        </w:rPr>
        <w:t xml:space="preserve"> 1.1)</w:t>
      </w:r>
    </w:p>
    <w:p w:rsidR="005E55E3" w:rsidRPr="005E55E3" w:rsidRDefault="005E55E3" w:rsidP="005E55E3">
      <w:pPr>
        <w:spacing w:before="100" w:beforeAutospacing="1" w:after="100" w:afterAutospacing="1" w:line="240" w:lineRule="auto"/>
        <w:rPr>
          <w:rFonts w:ascii="Helvetica" w:eastAsia="Times New Roman" w:hAnsi="Helvetica" w:cs="Helvetica"/>
          <w:color w:val="333333"/>
          <w:sz w:val="20"/>
          <w:szCs w:val="20"/>
          <w:lang w:val="en"/>
        </w:rPr>
      </w:pPr>
      <w:r w:rsidRPr="005E55E3">
        <w:rPr>
          <w:rFonts w:ascii="Helvetica" w:eastAsia="Times New Roman" w:hAnsi="Helvetica" w:cs="Helvetica"/>
          <w:color w:val="333333"/>
          <w:sz w:val="20"/>
          <w:szCs w:val="20"/>
          <w:lang w:val="en"/>
        </w:rPr>
        <w:t xml:space="preserve">Single line comments are begun by </w:t>
      </w:r>
      <w:r w:rsidRPr="005E55E3">
        <w:rPr>
          <w:rFonts w:ascii="Consolas" w:eastAsia="Times New Roman" w:hAnsi="Consolas" w:cs="Consolas"/>
          <w:color w:val="333333"/>
          <w:sz w:val="18"/>
          <w:szCs w:val="18"/>
          <w:lang w:val="en"/>
        </w:rPr>
        <w:t>BTW</w:t>
      </w:r>
      <w:r w:rsidRPr="005E55E3">
        <w:rPr>
          <w:rFonts w:ascii="Helvetica" w:eastAsia="Times New Roman" w:hAnsi="Helvetica" w:cs="Helvetica"/>
          <w:color w:val="333333"/>
          <w:sz w:val="20"/>
          <w:szCs w:val="20"/>
          <w:lang w:val="en"/>
        </w:rPr>
        <w:t>, and may occur either after a line of code, on a separate line, or following a line of code following a line separator (,).</w:t>
      </w:r>
    </w:p>
    <w:p w:rsidR="005E55E3" w:rsidRPr="005E55E3" w:rsidRDefault="005E55E3" w:rsidP="005E55E3">
      <w:pPr>
        <w:spacing w:before="100" w:beforeAutospacing="1" w:after="100" w:afterAutospacing="1" w:line="240" w:lineRule="auto"/>
        <w:rPr>
          <w:rFonts w:ascii="Helvetica" w:eastAsia="Times New Roman" w:hAnsi="Helvetica" w:cs="Helvetica"/>
          <w:color w:val="333333"/>
          <w:sz w:val="20"/>
          <w:szCs w:val="20"/>
          <w:lang w:val="en"/>
        </w:rPr>
      </w:pPr>
      <w:r w:rsidRPr="005E55E3">
        <w:rPr>
          <w:rFonts w:ascii="Helvetica" w:eastAsia="Times New Roman" w:hAnsi="Helvetica" w:cs="Helvetica"/>
          <w:color w:val="333333"/>
          <w:sz w:val="20"/>
          <w:szCs w:val="20"/>
          <w:lang w:val="en"/>
        </w:rPr>
        <w:t>All of these are valid single line comments:</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I HAS A VAR ITZ 12          BTW VAR = 12</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I HAS A VAR ITZ 12,         BTW VAR = 12</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lastRenderedPageBreak/>
        <w:t>I HAS A VAR ITZ 12</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 xml:space="preserve">                BTW VAR = 12</w:t>
      </w:r>
    </w:p>
    <w:p w:rsidR="005E55E3" w:rsidRPr="005E55E3" w:rsidRDefault="005E55E3" w:rsidP="005E55E3">
      <w:pPr>
        <w:spacing w:before="100" w:beforeAutospacing="1" w:after="100" w:afterAutospacing="1" w:line="240" w:lineRule="auto"/>
        <w:rPr>
          <w:rFonts w:ascii="Helvetica" w:eastAsia="Times New Roman" w:hAnsi="Helvetica" w:cs="Helvetica"/>
          <w:color w:val="333333"/>
          <w:sz w:val="20"/>
          <w:szCs w:val="20"/>
          <w:lang w:val="en"/>
        </w:rPr>
      </w:pPr>
      <w:r w:rsidRPr="005E55E3">
        <w:rPr>
          <w:rFonts w:ascii="Helvetica" w:eastAsia="Times New Roman" w:hAnsi="Helvetica" w:cs="Helvetica"/>
          <w:color w:val="333333"/>
          <w:sz w:val="20"/>
          <w:szCs w:val="20"/>
          <w:lang w:val="en"/>
        </w:rPr>
        <w:t xml:space="preserve">Multi-line comments are begun by </w:t>
      </w:r>
      <w:r w:rsidRPr="005E55E3">
        <w:rPr>
          <w:rFonts w:ascii="Consolas" w:eastAsia="Times New Roman" w:hAnsi="Consolas" w:cs="Consolas"/>
          <w:color w:val="333333"/>
          <w:sz w:val="18"/>
          <w:szCs w:val="18"/>
          <w:lang w:val="en"/>
        </w:rPr>
        <w:t>OBTW</w:t>
      </w:r>
      <w:r w:rsidRPr="005E55E3">
        <w:rPr>
          <w:rFonts w:ascii="Helvetica" w:eastAsia="Times New Roman" w:hAnsi="Helvetica" w:cs="Helvetica"/>
          <w:color w:val="333333"/>
          <w:sz w:val="20"/>
          <w:szCs w:val="20"/>
          <w:lang w:val="en"/>
        </w:rPr>
        <w:t xml:space="preserve"> and ended with </w:t>
      </w:r>
      <w:r w:rsidRPr="005E55E3">
        <w:rPr>
          <w:rFonts w:ascii="Consolas" w:eastAsia="Times New Roman" w:hAnsi="Consolas" w:cs="Consolas"/>
          <w:color w:val="333333"/>
          <w:sz w:val="18"/>
          <w:szCs w:val="18"/>
          <w:lang w:val="en"/>
        </w:rPr>
        <w:t>TLDR</w:t>
      </w:r>
      <w:r w:rsidRPr="005E55E3">
        <w:rPr>
          <w:rFonts w:ascii="Helvetica" w:eastAsia="Times New Roman" w:hAnsi="Helvetica" w:cs="Helvetica"/>
          <w:color w:val="333333"/>
          <w:sz w:val="20"/>
          <w:szCs w:val="20"/>
          <w:lang w:val="en"/>
        </w:rPr>
        <w:t>, and should be started on their own lines, or following a line of code after a line separator.</w:t>
      </w:r>
    </w:p>
    <w:p w:rsidR="005E55E3" w:rsidRPr="005E55E3" w:rsidRDefault="005E55E3" w:rsidP="005E55E3">
      <w:pPr>
        <w:spacing w:before="100" w:beforeAutospacing="1" w:after="100" w:afterAutospacing="1" w:line="240" w:lineRule="auto"/>
        <w:rPr>
          <w:rFonts w:ascii="Helvetica" w:eastAsia="Times New Roman" w:hAnsi="Helvetica" w:cs="Helvetica"/>
          <w:color w:val="333333"/>
          <w:sz w:val="20"/>
          <w:szCs w:val="20"/>
          <w:lang w:val="en"/>
        </w:rPr>
      </w:pPr>
      <w:r w:rsidRPr="005E55E3">
        <w:rPr>
          <w:rFonts w:ascii="Helvetica" w:eastAsia="Times New Roman" w:hAnsi="Helvetica" w:cs="Helvetica"/>
          <w:color w:val="333333"/>
          <w:sz w:val="20"/>
          <w:szCs w:val="20"/>
          <w:lang w:val="en"/>
        </w:rPr>
        <w:t>These are valid multi-line comments:</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I HAS A VAR ITZ 12</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 xml:space="preserve">            OBTW this is a long comment block</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 xml:space="preserve">                 </w:t>
      </w:r>
      <w:proofErr w:type="gramStart"/>
      <w:r w:rsidRPr="005E55E3">
        <w:rPr>
          <w:rFonts w:ascii="Consolas" w:eastAsia="Times New Roman" w:hAnsi="Consolas" w:cs="Consolas"/>
          <w:color w:val="333333"/>
          <w:sz w:val="18"/>
          <w:szCs w:val="18"/>
          <w:lang w:val="en"/>
        </w:rPr>
        <w:t>see</w:t>
      </w:r>
      <w:proofErr w:type="gramEnd"/>
      <w:r w:rsidRPr="005E55E3">
        <w:rPr>
          <w:rFonts w:ascii="Consolas" w:eastAsia="Times New Roman" w:hAnsi="Consolas" w:cs="Consolas"/>
          <w:color w:val="333333"/>
          <w:sz w:val="18"/>
          <w:szCs w:val="18"/>
          <w:lang w:val="en"/>
        </w:rPr>
        <w:t xml:space="preserve">, </w:t>
      </w:r>
      <w:proofErr w:type="spellStart"/>
      <w:r w:rsidRPr="005E55E3">
        <w:rPr>
          <w:rFonts w:ascii="Consolas" w:eastAsia="Times New Roman" w:hAnsi="Consolas" w:cs="Consolas"/>
          <w:color w:val="333333"/>
          <w:sz w:val="18"/>
          <w:szCs w:val="18"/>
          <w:lang w:val="en"/>
        </w:rPr>
        <w:t>i</w:t>
      </w:r>
      <w:proofErr w:type="spellEnd"/>
      <w:r w:rsidRPr="005E55E3">
        <w:rPr>
          <w:rFonts w:ascii="Consolas" w:eastAsia="Times New Roman" w:hAnsi="Consolas" w:cs="Consolas"/>
          <w:color w:val="333333"/>
          <w:sz w:val="18"/>
          <w:szCs w:val="18"/>
          <w:lang w:val="en"/>
        </w:rPr>
        <w:t xml:space="preserve"> have more comments here</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 xml:space="preserve">                 </w:t>
      </w:r>
      <w:proofErr w:type="gramStart"/>
      <w:r w:rsidRPr="005E55E3">
        <w:rPr>
          <w:rFonts w:ascii="Consolas" w:eastAsia="Times New Roman" w:hAnsi="Consolas" w:cs="Consolas"/>
          <w:color w:val="333333"/>
          <w:sz w:val="18"/>
          <w:szCs w:val="18"/>
          <w:lang w:val="en"/>
        </w:rPr>
        <w:t>and</w:t>
      </w:r>
      <w:proofErr w:type="gramEnd"/>
      <w:r w:rsidRPr="005E55E3">
        <w:rPr>
          <w:rFonts w:ascii="Consolas" w:eastAsia="Times New Roman" w:hAnsi="Consolas" w:cs="Consolas"/>
          <w:color w:val="333333"/>
          <w:sz w:val="18"/>
          <w:szCs w:val="18"/>
          <w:lang w:val="en"/>
        </w:rPr>
        <w:t xml:space="preserve"> here</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 xml:space="preserve">            TLDR</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I HAS A FISH ITZ BOB</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I HAS A VAR ITZ 12</w:t>
      </w:r>
      <w:proofErr w:type="gramStart"/>
      <w:r w:rsidRPr="005E55E3">
        <w:rPr>
          <w:rFonts w:ascii="Consolas" w:eastAsia="Times New Roman" w:hAnsi="Consolas" w:cs="Consolas"/>
          <w:color w:val="333333"/>
          <w:sz w:val="18"/>
          <w:szCs w:val="18"/>
          <w:lang w:val="en"/>
        </w:rPr>
        <w:t>,  OBTW</w:t>
      </w:r>
      <w:proofErr w:type="gramEnd"/>
      <w:r w:rsidRPr="005E55E3">
        <w:rPr>
          <w:rFonts w:ascii="Consolas" w:eastAsia="Times New Roman" w:hAnsi="Consolas" w:cs="Consolas"/>
          <w:color w:val="333333"/>
          <w:sz w:val="18"/>
          <w:szCs w:val="18"/>
          <w:lang w:val="en"/>
        </w:rPr>
        <w:t xml:space="preserve"> this is a long comment block</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 xml:space="preserve">      </w:t>
      </w:r>
      <w:proofErr w:type="gramStart"/>
      <w:r w:rsidRPr="005E55E3">
        <w:rPr>
          <w:rFonts w:ascii="Consolas" w:eastAsia="Times New Roman" w:hAnsi="Consolas" w:cs="Consolas"/>
          <w:color w:val="333333"/>
          <w:sz w:val="18"/>
          <w:szCs w:val="18"/>
          <w:lang w:val="en"/>
        </w:rPr>
        <w:t>see</w:t>
      </w:r>
      <w:proofErr w:type="gramEnd"/>
      <w:r w:rsidRPr="005E55E3">
        <w:rPr>
          <w:rFonts w:ascii="Consolas" w:eastAsia="Times New Roman" w:hAnsi="Consolas" w:cs="Consolas"/>
          <w:color w:val="333333"/>
          <w:sz w:val="18"/>
          <w:szCs w:val="18"/>
          <w:lang w:val="en"/>
        </w:rPr>
        <w:t xml:space="preserve">, </w:t>
      </w:r>
      <w:proofErr w:type="spellStart"/>
      <w:r w:rsidRPr="005E55E3">
        <w:rPr>
          <w:rFonts w:ascii="Consolas" w:eastAsia="Times New Roman" w:hAnsi="Consolas" w:cs="Consolas"/>
          <w:color w:val="333333"/>
          <w:sz w:val="18"/>
          <w:szCs w:val="18"/>
          <w:lang w:val="en"/>
        </w:rPr>
        <w:t>i</w:t>
      </w:r>
      <w:proofErr w:type="spellEnd"/>
      <w:r w:rsidRPr="005E55E3">
        <w:rPr>
          <w:rFonts w:ascii="Consolas" w:eastAsia="Times New Roman" w:hAnsi="Consolas" w:cs="Consolas"/>
          <w:color w:val="333333"/>
          <w:sz w:val="18"/>
          <w:szCs w:val="18"/>
          <w:lang w:val="en"/>
        </w:rPr>
        <w:t xml:space="preserve"> have more comments here</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 xml:space="preserve">      </w:t>
      </w:r>
      <w:proofErr w:type="gramStart"/>
      <w:r w:rsidRPr="005E55E3">
        <w:rPr>
          <w:rFonts w:ascii="Consolas" w:eastAsia="Times New Roman" w:hAnsi="Consolas" w:cs="Consolas"/>
          <w:color w:val="333333"/>
          <w:sz w:val="18"/>
          <w:szCs w:val="18"/>
          <w:lang w:val="en"/>
        </w:rPr>
        <w:t>and</w:t>
      </w:r>
      <w:proofErr w:type="gramEnd"/>
      <w:r w:rsidRPr="005E55E3">
        <w:rPr>
          <w:rFonts w:ascii="Consolas" w:eastAsia="Times New Roman" w:hAnsi="Consolas" w:cs="Consolas"/>
          <w:color w:val="333333"/>
          <w:sz w:val="18"/>
          <w:szCs w:val="18"/>
          <w:lang w:val="en"/>
        </w:rPr>
        <w:t xml:space="preserve"> here</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TLDR, I HAS A FISH ITZ BOB</w:t>
      </w:r>
    </w:p>
    <w:p w:rsidR="005E55E3" w:rsidRPr="005E55E3" w:rsidRDefault="005E55E3" w:rsidP="005E55E3">
      <w:pPr>
        <w:spacing w:before="225" w:after="225" w:line="240" w:lineRule="auto"/>
        <w:outlineLvl w:val="2"/>
        <w:rPr>
          <w:rFonts w:ascii="Helvetica" w:eastAsia="Times New Roman" w:hAnsi="Helvetica" w:cs="Helvetica"/>
          <w:b/>
          <w:bCs/>
          <w:color w:val="333333"/>
          <w:sz w:val="24"/>
          <w:szCs w:val="24"/>
          <w:lang w:val="en"/>
        </w:rPr>
      </w:pPr>
      <w:r w:rsidRPr="005E55E3">
        <w:rPr>
          <w:rFonts w:ascii="Helvetica" w:eastAsia="Times New Roman" w:hAnsi="Helvetica" w:cs="Helvetica"/>
          <w:b/>
          <w:bCs/>
          <w:color w:val="333333"/>
          <w:sz w:val="24"/>
          <w:szCs w:val="24"/>
          <w:lang w:val="en"/>
        </w:rPr>
        <w:t>File Creation</w:t>
      </w:r>
    </w:p>
    <w:p w:rsidR="005E55E3" w:rsidRPr="005E55E3" w:rsidRDefault="005E55E3" w:rsidP="005E55E3">
      <w:pPr>
        <w:spacing w:before="100" w:beforeAutospacing="1" w:after="100" w:afterAutospacing="1" w:line="240" w:lineRule="auto"/>
        <w:rPr>
          <w:rFonts w:ascii="Helvetica" w:eastAsia="Times New Roman" w:hAnsi="Helvetica" w:cs="Helvetica"/>
          <w:color w:val="333333"/>
          <w:sz w:val="20"/>
          <w:szCs w:val="20"/>
          <w:lang w:val="en"/>
        </w:rPr>
      </w:pPr>
      <w:r w:rsidRPr="005E55E3">
        <w:rPr>
          <w:rFonts w:ascii="Helvetica" w:eastAsia="Times New Roman" w:hAnsi="Helvetica" w:cs="Helvetica"/>
          <w:i/>
          <w:iCs/>
          <w:color w:val="333333"/>
          <w:sz w:val="20"/>
          <w:szCs w:val="20"/>
          <w:lang w:val="en"/>
        </w:rPr>
        <w:t>(</w:t>
      </w:r>
      <w:proofErr w:type="gramStart"/>
      <w:r w:rsidRPr="005E55E3">
        <w:rPr>
          <w:rFonts w:ascii="Helvetica" w:eastAsia="Times New Roman" w:hAnsi="Helvetica" w:cs="Helvetica"/>
          <w:i/>
          <w:iCs/>
          <w:color w:val="333333"/>
          <w:sz w:val="20"/>
          <w:szCs w:val="20"/>
          <w:lang w:val="en"/>
        </w:rPr>
        <w:t>modified</w:t>
      </w:r>
      <w:proofErr w:type="gramEnd"/>
      <w:r w:rsidRPr="005E55E3">
        <w:rPr>
          <w:rFonts w:ascii="Helvetica" w:eastAsia="Times New Roman" w:hAnsi="Helvetica" w:cs="Helvetica"/>
          <w:i/>
          <w:iCs/>
          <w:color w:val="333333"/>
          <w:sz w:val="20"/>
          <w:szCs w:val="20"/>
          <w:lang w:val="en"/>
        </w:rPr>
        <w:t xml:space="preserve"> from 1.1)</w:t>
      </w:r>
    </w:p>
    <w:p w:rsidR="005E55E3" w:rsidRPr="005E55E3" w:rsidRDefault="005E55E3" w:rsidP="005E55E3">
      <w:pPr>
        <w:spacing w:before="100" w:beforeAutospacing="1" w:after="100" w:afterAutospacing="1" w:line="240" w:lineRule="auto"/>
        <w:rPr>
          <w:rFonts w:ascii="Helvetica" w:eastAsia="Times New Roman" w:hAnsi="Helvetica" w:cs="Helvetica"/>
          <w:color w:val="333333"/>
          <w:sz w:val="20"/>
          <w:szCs w:val="20"/>
          <w:lang w:val="en"/>
        </w:rPr>
      </w:pPr>
      <w:r w:rsidRPr="005E55E3">
        <w:rPr>
          <w:rFonts w:ascii="Helvetica" w:eastAsia="Times New Roman" w:hAnsi="Helvetica" w:cs="Helvetica"/>
          <w:color w:val="333333"/>
          <w:sz w:val="20"/>
          <w:szCs w:val="20"/>
          <w:lang w:val="en"/>
        </w:rPr>
        <w:t xml:space="preserve">All LOLCODE programs must be opened with the command </w:t>
      </w:r>
      <w:r w:rsidRPr="005E55E3">
        <w:rPr>
          <w:rFonts w:ascii="Consolas" w:eastAsia="Times New Roman" w:hAnsi="Consolas" w:cs="Consolas"/>
          <w:color w:val="333333"/>
          <w:sz w:val="18"/>
          <w:szCs w:val="18"/>
          <w:lang w:val="en"/>
        </w:rPr>
        <w:t>HAI</w:t>
      </w:r>
      <w:r w:rsidRPr="005E55E3">
        <w:rPr>
          <w:rFonts w:ascii="Helvetica" w:eastAsia="Times New Roman" w:hAnsi="Helvetica" w:cs="Helvetica"/>
          <w:color w:val="333333"/>
          <w:sz w:val="20"/>
          <w:szCs w:val="20"/>
          <w:lang w:val="en"/>
        </w:rPr>
        <w:t xml:space="preserve">. </w:t>
      </w:r>
      <w:r w:rsidRPr="005E55E3">
        <w:rPr>
          <w:rFonts w:ascii="Consolas" w:eastAsia="Times New Roman" w:hAnsi="Consolas" w:cs="Consolas"/>
          <w:color w:val="333333"/>
          <w:sz w:val="18"/>
          <w:szCs w:val="18"/>
          <w:lang w:val="en"/>
        </w:rPr>
        <w:t>HAI</w:t>
      </w:r>
      <w:r w:rsidRPr="005E55E3">
        <w:rPr>
          <w:rFonts w:ascii="Helvetica" w:eastAsia="Times New Roman" w:hAnsi="Helvetica" w:cs="Helvetica"/>
          <w:color w:val="333333"/>
          <w:sz w:val="20"/>
          <w:szCs w:val="20"/>
          <w:lang w:val="en"/>
        </w:rPr>
        <w:t xml:space="preserve"> should then be followed with the current LOLCODE language version number (1.2, in this case). There is no current standard behavior for implementations to treat the version number, though.</w:t>
      </w:r>
    </w:p>
    <w:p w:rsidR="005E55E3" w:rsidRPr="005E55E3" w:rsidRDefault="005E55E3" w:rsidP="005E55E3">
      <w:pPr>
        <w:spacing w:before="100" w:beforeAutospacing="1" w:after="100" w:afterAutospacing="1" w:line="240" w:lineRule="auto"/>
        <w:rPr>
          <w:rFonts w:ascii="Helvetica" w:eastAsia="Times New Roman" w:hAnsi="Helvetica" w:cs="Helvetica"/>
          <w:color w:val="333333"/>
          <w:sz w:val="20"/>
          <w:szCs w:val="20"/>
          <w:lang w:val="en"/>
        </w:rPr>
      </w:pPr>
      <w:r w:rsidRPr="005E55E3">
        <w:rPr>
          <w:rFonts w:ascii="Helvetica" w:eastAsia="Times New Roman" w:hAnsi="Helvetica" w:cs="Helvetica"/>
          <w:color w:val="333333"/>
          <w:sz w:val="20"/>
          <w:szCs w:val="20"/>
          <w:lang w:val="en"/>
        </w:rPr>
        <w:t xml:space="preserve">A LOLCODE file is closed by the keyword </w:t>
      </w:r>
      <w:r w:rsidRPr="005E55E3">
        <w:rPr>
          <w:rFonts w:ascii="Consolas" w:eastAsia="Times New Roman" w:hAnsi="Consolas" w:cs="Consolas"/>
          <w:color w:val="333333"/>
          <w:sz w:val="18"/>
          <w:szCs w:val="18"/>
          <w:lang w:val="en"/>
        </w:rPr>
        <w:t>KTHXBYE</w:t>
      </w:r>
      <w:r w:rsidRPr="005E55E3">
        <w:rPr>
          <w:rFonts w:ascii="Helvetica" w:eastAsia="Times New Roman" w:hAnsi="Helvetica" w:cs="Helvetica"/>
          <w:color w:val="333333"/>
          <w:sz w:val="20"/>
          <w:szCs w:val="20"/>
          <w:lang w:val="en"/>
        </w:rPr>
        <w:t xml:space="preserve"> which closes the </w:t>
      </w:r>
      <w:r w:rsidRPr="005E55E3">
        <w:rPr>
          <w:rFonts w:ascii="Consolas" w:eastAsia="Times New Roman" w:hAnsi="Consolas" w:cs="Consolas"/>
          <w:color w:val="333333"/>
          <w:sz w:val="18"/>
          <w:szCs w:val="18"/>
          <w:lang w:val="en"/>
        </w:rPr>
        <w:t>HAI</w:t>
      </w:r>
      <w:r w:rsidRPr="005E55E3">
        <w:rPr>
          <w:rFonts w:ascii="Helvetica" w:eastAsia="Times New Roman" w:hAnsi="Helvetica" w:cs="Helvetica"/>
          <w:color w:val="333333"/>
          <w:sz w:val="20"/>
          <w:szCs w:val="20"/>
          <w:lang w:val="en"/>
        </w:rPr>
        <w:t xml:space="preserve"> code-block.</w:t>
      </w:r>
    </w:p>
    <w:p w:rsidR="005E55E3" w:rsidRPr="005E55E3" w:rsidRDefault="005E55E3" w:rsidP="005E55E3">
      <w:pPr>
        <w:spacing w:before="225" w:after="225" w:line="240" w:lineRule="auto"/>
        <w:rPr>
          <w:rFonts w:ascii="Helvetica" w:eastAsia="Times New Roman" w:hAnsi="Helvetica" w:cs="Helvetica"/>
          <w:color w:val="333333"/>
          <w:sz w:val="20"/>
          <w:szCs w:val="20"/>
          <w:lang w:val="en"/>
        </w:rPr>
      </w:pPr>
      <w:r w:rsidRPr="005E55E3">
        <w:rPr>
          <w:rFonts w:ascii="Helvetica" w:eastAsia="Times New Roman" w:hAnsi="Helvetica" w:cs="Helvetica"/>
          <w:color w:val="333333"/>
          <w:sz w:val="20"/>
          <w:szCs w:val="20"/>
          <w:lang w:val="en"/>
        </w:rPr>
        <w:pict>
          <v:rect id="_x0000_i1026" style="width:0;height:0" o:hralign="center" o:hrstd="t" o:hr="t" fillcolor="#a0a0a0" stroked="f"/>
        </w:pict>
      </w:r>
    </w:p>
    <w:p w:rsidR="005E55E3" w:rsidRPr="005E55E3" w:rsidRDefault="005E55E3" w:rsidP="005E55E3">
      <w:pPr>
        <w:spacing w:before="225" w:after="225" w:line="240" w:lineRule="auto"/>
        <w:outlineLvl w:val="1"/>
        <w:rPr>
          <w:rFonts w:ascii="Helvetica" w:eastAsia="Times New Roman" w:hAnsi="Helvetica" w:cs="Helvetica"/>
          <w:b/>
          <w:bCs/>
          <w:color w:val="333333"/>
          <w:sz w:val="32"/>
          <w:szCs w:val="32"/>
          <w:lang w:val="en"/>
        </w:rPr>
      </w:pPr>
      <w:r w:rsidRPr="005E55E3">
        <w:rPr>
          <w:rFonts w:ascii="Helvetica" w:eastAsia="Times New Roman" w:hAnsi="Helvetica" w:cs="Helvetica"/>
          <w:b/>
          <w:bCs/>
          <w:color w:val="333333"/>
          <w:sz w:val="32"/>
          <w:szCs w:val="32"/>
          <w:lang w:val="en"/>
        </w:rPr>
        <w:t>Variables</w:t>
      </w:r>
    </w:p>
    <w:p w:rsidR="005E55E3" w:rsidRPr="005E55E3" w:rsidRDefault="005E55E3" w:rsidP="005E55E3">
      <w:pPr>
        <w:spacing w:before="225" w:after="225" w:line="240" w:lineRule="auto"/>
        <w:outlineLvl w:val="2"/>
        <w:rPr>
          <w:rFonts w:ascii="Helvetica" w:eastAsia="Times New Roman" w:hAnsi="Helvetica" w:cs="Helvetica"/>
          <w:b/>
          <w:bCs/>
          <w:color w:val="333333"/>
          <w:sz w:val="24"/>
          <w:szCs w:val="24"/>
          <w:lang w:val="en"/>
        </w:rPr>
      </w:pPr>
      <w:r w:rsidRPr="005E55E3">
        <w:rPr>
          <w:rFonts w:ascii="Helvetica" w:eastAsia="Times New Roman" w:hAnsi="Helvetica" w:cs="Helvetica"/>
          <w:b/>
          <w:bCs/>
          <w:color w:val="333333"/>
          <w:sz w:val="24"/>
          <w:szCs w:val="24"/>
          <w:lang w:val="en"/>
        </w:rPr>
        <w:t>Scope</w:t>
      </w:r>
    </w:p>
    <w:p w:rsidR="005E55E3" w:rsidRPr="005E55E3" w:rsidRDefault="005E55E3" w:rsidP="005E55E3">
      <w:pPr>
        <w:spacing w:before="100" w:beforeAutospacing="1" w:after="100" w:afterAutospacing="1" w:line="240" w:lineRule="auto"/>
        <w:rPr>
          <w:rFonts w:ascii="Helvetica" w:eastAsia="Times New Roman" w:hAnsi="Helvetica" w:cs="Helvetica"/>
          <w:color w:val="333333"/>
          <w:sz w:val="20"/>
          <w:szCs w:val="20"/>
          <w:lang w:val="en"/>
        </w:rPr>
      </w:pPr>
      <w:r w:rsidRPr="005E55E3">
        <w:rPr>
          <w:rFonts w:ascii="Helvetica" w:eastAsia="Times New Roman" w:hAnsi="Helvetica" w:cs="Helvetica"/>
          <w:i/>
          <w:iCs/>
          <w:color w:val="333333"/>
          <w:sz w:val="20"/>
          <w:szCs w:val="20"/>
          <w:lang w:val="en"/>
        </w:rPr>
        <w:t>(</w:t>
      </w:r>
      <w:proofErr w:type="gramStart"/>
      <w:r w:rsidRPr="005E55E3">
        <w:rPr>
          <w:rFonts w:ascii="Helvetica" w:eastAsia="Times New Roman" w:hAnsi="Helvetica" w:cs="Helvetica"/>
          <w:i/>
          <w:iCs/>
          <w:color w:val="333333"/>
          <w:sz w:val="20"/>
          <w:szCs w:val="20"/>
          <w:lang w:val="en"/>
        </w:rPr>
        <w:t>to</w:t>
      </w:r>
      <w:proofErr w:type="gramEnd"/>
      <w:r w:rsidRPr="005E55E3">
        <w:rPr>
          <w:rFonts w:ascii="Helvetica" w:eastAsia="Times New Roman" w:hAnsi="Helvetica" w:cs="Helvetica"/>
          <w:i/>
          <w:iCs/>
          <w:color w:val="333333"/>
          <w:sz w:val="20"/>
          <w:szCs w:val="20"/>
          <w:lang w:val="en"/>
        </w:rPr>
        <w:t xml:space="preserve"> be revisited and refined)</w:t>
      </w:r>
    </w:p>
    <w:p w:rsidR="005E55E3" w:rsidRPr="005E55E3" w:rsidRDefault="005E55E3" w:rsidP="005E55E3">
      <w:pPr>
        <w:spacing w:before="100" w:beforeAutospacing="1" w:after="100" w:afterAutospacing="1" w:line="240" w:lineRule="auto"/>
        <w:rPr>
          <w:rFonts w:ascii="Helvetica" w:eastAsia="Times New Roman" w:hAnsi="Helvetica" w:cs="Helvetica"/>
          <w:color w:val="333333"/>
          <w:sz w:val="20"/>
          <w:szCs w:val="20"/>
          <w:lang w:val="en"/>
        </w:rPr>
      </w:pPr>
      <w:r w:rsidRPr="005E55E3">
        <w:rPr>
          <w:rFonts w:ascii="Helvetica" w:eastAsia="Times New Roman" w:hAnsi="Helvetica" w:cs="Helvetica"/>
          <w:color w:val="333333"/>
          <w:sz w:val="20"/>
          <w:szCs w:val="20"/>
          <w:lang w:val="en"/>
        </w:rPr>
        <w:t>All variable scope, as of this version, is local to the enclosing function or to the main program block. Variables are only accessible after declaration, and there is no global scope.</w:t>
      </w:r>
    </w:p>
    <w:p w:rsidR="005E55E3" w:rsidRPr="005E55E3" w:rsidRDefault="005E55E3" w:rsidP="005E55E3">
      <w:pPr>
        <w:spacing w:before="225" w:after="225" w:line="240" w:lineRule="auto"/>
        <w:outlineLvl w:val="2"/>
        <w:rPr>
          <w:rFonts w:ascii="Helvetica" w:eastAsia="Times New Roman" w:hAnsi="Helvetica" w:cs="Helvetica"/>
          <w:b/>
          <w:bCs/>
          <w:color w:val="333333"/>
          <w:sz w:val="24"/>
          <w:szCs w:val="24"/>
          <w:lang w:val="en"/>
        </w:rPr>
      </w:pPr>
      <w:r w:rsidRPr="005E55E3">
        <w:rPr>
          <w:rFonts w:ascii="Helvetica" w:eastAsia="Times New Roman" w:hAnsi="Helvetica" w:cs="Helvetica"/>
          <w:b/>
          <w:bCs/>
          <w:color w:val="333333"/>
          <w:sz w:val="24"/>
          <w:szCs w:val="24"/>
          <w:lang w:val="en"/>
        </w:rPr>
        <w:t>Naming</w:t>
      </w:r>
    </w:p>
    <w:p w:rsidR="005E55E3" w:rsidRPr="005E55E3" w:rsidRDefault="005E55E3" w:rsidP="005E55E3">
      <w:pPr>
        <w:spacing w:before="100" w:beforeAutospacing="1" w:after="100" w:afterAutospacing="1" w:line="240" w:lineRule="auto"/>
        <w:rPr>
          <w:rFonts w:ascii="Helvetica" w:eastAsia="Times New Roman" w:hAnsi="Helvetica" w:cs="Helvetica"/>
          <w:color w:val="333333"/>
          <w:sz w:val="20"/>
          <w:szCs w:val="20"/>
          <w:lang w:val="en"/>
        </w:rPr>
      </w:pPr>
      <w:r w:rsidRPr="005E55E3">
        <w:rPr>
          <w:rFonts w:ascii="Helvetica" w:eastAsia="Times New Roman" w:hAnsi="Helvetica" w:cs="Helvetica"/>
          <w:i/>
          <w:iCs/>
          <w:color w:val="333333"/>
          <w:sz w:val="20"/>
          <w:szCs w:val="20"/>
          <w:lang w:val="en"/>
        </w:rPr>
        <w:t>(</w:t>
      </w:r>
      <w:proofErr w:type="gramStart"/>
      <w:r w:rsidRPr="005E55E3">
        <w:rPr>
          <w:rFonts w:ascii="Helvetica" w:eastAsia="Times New Roman" w:hAnsi="Helvetica" w:cs="Helvetica"/>
          <w:i/>
          <w:iCs/>
          <w:color w:val="333333"/>
          <w:sz w:val="20"/>
          <w:szCs w:val="20"/>
          <w:lang w:val="en"/>
        </w:rPr>
        <w:t>from</w:t>
      </w:r>
      <w:proofErr w:type="gramEnd"/>
      <w:r w:rsidRPr="005E55E3">
        <w:rPr>
          <w:rFonts w:ascii="Helvetica" w:eastAsia="Times New Roman" w:hAnsi="Helvetica" w:cs="Helvetica"/>
          <w:i/>
          <w:iCs/>
          <w:color w:val="333333"/>
          <w:sz w:val="20"/>
          <w:szCs w:val="20"/>
          <w:lang w:val="en"/>
        </w:rPr>
        <w:t xml:space="preserve"> 1.1)</w:t>
      </w:r>
    </w:p>
    <w:p w:rsidR="005E55E3" w:rsidRPr="005E55E3" w:rsidRDefault="005E55E3" w:rsidP="005E55E3">
      <w:pPr>
        <w:spacing w:before="100" w:beforeAutospacing="1" w:after="100" w:afterAutospacing="1" w:line="240" w:lineRule="auto"/>
        <w:rPr>
          <w:rFonts w:ascii="Helvetica" w:eastAsia="Times New Roman" w:hAnsi="Helvetica" w:cs="Helvetica"/>
          <w:color w:val="333333"/>
          <w:sz w:val="20"/>
          <w:szCs w:val="20"/>
          <w:lang w:val="en"/>
        </w:rPr>
      </w:pPr>
      <w:r w:rsidRPr="005E55E3">
        <w:rPr>
          <w:rFonts w:ascii="Helvetica" w:eastAsia="Times New Roman" w:hAnsi="Helvetica" w:cs="Helvetica"/>
          <w:color w:val="333333"/>
          <w:sz w:val="20"/>
          <w:szCs w:val="20"/>
          <w:lang w:val="en"/>
        </w:rPr>
        <w:t>Variable identifiers may be in all small or lowercase letters (or a mixture of the two). They must begin with a letter and may be followed only by other letters, numbers, and underscores. No spaces, dashes, or other symbols are allowed. Variable identifiers are CASE SENSITIVE – "</w:t>
      </w:r>
      <w:proofErr w:type="spellStart"/>
      <w:r w:rsidRPr="005E55E3">
        <w:rPr>
          <w:rFonts w:ascii="Helvetica" w:eastAsia="Times New Roman" w:hAnsi="Helvetica" w:cs="Helvetica"/>
          <w:color w:val="333333"/>
          <w:sz w:val="20"/>
          <w:szCs w:val="20"/>
          <w:lang w:val="en"/>
        </w:rPr>
        <w:t>cheezburger</w:t>
      </w:r>
      <w:proofErr w:type="spellEnd"/>
      <w:r w:rsidRPr="005E55E3">
        <w:rPr>
          <w:rFonts w:ascii="Helvetica" w:eastAsia="Times New Roman" w:hAnsi="Helvetica" w:cs="Helvetica"/>
          <w:color w:val="333333"/>
          <w:sz w:val="20"/>
          <w:szCs w:val="20"/>
          <w:lang w:val="en"/>
        </w:rPr>
        <w:t>", "</w:t>
      </w:r>
      <w:proofErr w:type="spellStart"/>
      <w:r w:rsidRPr="005E55E3">
        <w:rPr>
          <w:rFonts w:ascii="Helvetica" w:eastAsia="Times New Roman" w:hAnsi="Helvetica" w:cs="Helvetica"/>
          <w:color w:val="333333"/>
          <w:sz w:val="20"/>
          <w:szCs w:val="20"/>
          <w:lang w:val="en"/>
        </w:rPr>
        <w:t>CheezBurger</w:t>
      </w:r>
      <w:proofErr w:type="spellEnd"/>
      <w:r w:rsidRPr="005E55E3">
        <w:rPr>
          <w:rFonts w:ascii="Helvetica" w:eastAsia="Times New Roman" w:hAnsi="Helvetica" w:cs="Helvetica"/>
          <w:color w:val="333333"/>
          <w:sz w:val="20"/>
          <w:szCs w:val="20"/>
          <w:lang w:val="en"/>
        </w:rPr>
        <w:t>" and "CHEEZBURGER" would all be different variables.</w:t>
      </w:r>
    </w:p>
    <w:p w:rsidR="005E55E3" w:rsidRPr="005E55E3" w:rsidRDefault="005E55E3" w:rsidP="005E55E3">
      <w:pPr>
        <w:spacing w:before="225" w:after="225" w:line="240" w:lineRule="auto"/>
        <w:outlineLvl w:val="2"/>
        <w:rPr>
          <w:rFonts w:ascii="Helvetica" w:eastAsia="Times New Roman" w:hAnsi="Helvetica" w:cs="Helvetica"/>
          <w:b/>
          <w:bCs/>
          <w:color w:val="333333"/>
          <w:sz w:val="24"/>
          <w:szCs w:val="24"/>
          <w:lang w:val="en"/>
        </w:rPr>
      </w:pPr>
      <w:r w:rsidRPr="005E55E3">
        <w:rPr>
          <w:rFonts w:ascii="Helvetica" w:eastAsia="Times New Roman" w:hAnsi="Helvetica" w:cs="Helvetica"/>
          <w:b/>
          <w:bCs/>
          <w:color w:val="333333"/>
          <w:sz w:val="24"/>
          <w:szCs w:val="24"/>
          <w:lang w:val="en"/>
        </w:rPr>
        <w:t>Declaration and Assignment</w:t>
      </w:r>
    </w:p>
    <w:p w:rsidR="005E55E3" w:rsidRPr="005E55E3" w:rsidRDefault="005E55E3" w:rsidP="005E55E3">
      <w:pPr>
        <w:spacing w:before="100" w:beforeAutospacing="1" w:after="100" w:afterAutospacing="1" w:line="240" w:lineRule="auto"/>
        <w:rPr>
          <w:rFonts w:ascii="Helvetica" w:eastAsia="Times New Roman" w:hAnsi="Helvetica" w:cs="Helvetica"/>
          <w:color w:val="333333"/>
          <w:sz w:val="20"/>
          <w:szCs w:val="20"/>
          <w:lang w:val="en"/>
        </w:rPr>
      </w:pPr>
      <w:r w:rsidRPr="005E55E3">
        <w:rPr>
          <w:rFonts w:ascii="Helvetica" w:eastAsia="Times New Roman" w:hAnsi="Helvetica" w:cs="Helvetica"/>
          <w:i/>
          <w:iCs/>
          <w:color w:val="333333"/>
          <w:sz w:val="20"/>
          <w:szCs w:val="20"/>
          <w:lang w:val="en"/>
        </w:rPr>
        <w:t>(</w:t>
      </w:r>
      <w:proofErr w:type="gramStart"/>
      <w:r w:rsidRPr="005E55E3">
        <w:rPr>
          <w:rFonts w:ascii="Helvetica" w:eastAsia="Times New Roman" w:hAnsi="Helvetica" w:cs="Helvetica"/>
          <w:i/>
          <w:iCs/>
          <w:color w:val="333333"/>
          <w:sz w:val="20"/>
          <w:szCs w:val="20"/>
          <w:lang w:val="en"/>
        </w:rPr>
        <w:t>modified</w:t>
      </w:r>
      <w:proofErr w:type="gramEnd"/>
      <w:r w:rsidRPr="005E55E3">
        <w:rPr>
          <w:rFonts w:ascii="Helvetica" w:eastAsia="Times New Roman" w:hAnsi="Helvetica" w:cs="Helvetica"/>
          <w:i/>
          <w:iCs/>
          <w:color w:val="333333"/>
          <w:sz w:val="20"/>
          <w:szCs w:val="20"/>
          <w:lang w:val="en"/>
        </w:rPr>
        <w:t xml:space="preserve"> from 1.1)</w:t>
      </w:r>
    </w:p>
    <w:p w:rsidR="005E55E3" w:rsidRPr="005E55E3" w:rsidRDefault="005E55E3" w:rsidP="005E55E3">
      <w:pPr>
        <w:spacing w:before="100" w:beforeAutospacing="1" w:after="100" w:afterAutospacing="1" w:line="240" w:lineRule="auto"/>
        <w:rPr>
          <w:rFonts w:ascii="Helvetica" w:eastAsia="Times New Roman" w:hAnsi="Helvetica" w:cs="Helvetica"/>
          <w:color w:val="333333"/>
          <w:sz w:val="20"/>
          <w:szCs w:val="20"/>
          <w:lang w:val="en"/>
        </w:rPr>
      </w:pPr>
      <w:r w:rsidRPr="005E55E3">
        <w:rPr>
          <w:rFonts w:ascii="Helvetica" w:eastAsia="Times New Roman" w:hAnsi="Helvetica" w:cs="Helvetica"/>
          <w:color w:val="333333"/>
          <w:sz w:val="20"/>
          <w:szCs w:val="20"/>
          <w:lang w:val="en"/>
        </w:rPr>
        <w:lastRenderedPageBreak/>
        <w:t xml:space="preserve">To declare a variable, the keyword is </w:t>
      </w:r>
      <w:r w:rsidRPr="005E55E3">
        <w:rPr>
          <w:rFonts w:ascii="Consolas" w:eastAsia="Times New Roman" w:hAnsi="Consolas" w:cs="Consolas"/>
          <w:color w:val="333333"/>
          <w:sz w:val="18"/>
          <w:szCs w:val="18"/>
          <w:lang w:val="en"/>
        </w:rPr>
        <w:t>I HAS A</w:t>
      </w:r>
      <w:r w:rsidRPr="005E55E3">
        <w:rPr>
          <w:rFonts w:ascii="Helvetica" w:eastAsia="Times New Roman" w:hAnsi="Helvetica" w:cs="Helvetica"/>
          <w:color w:val="333333"/>
          <w:sz w:val="20"/>
          <w:szCs w:val="20"/>
          <w:lang w:val="en"/>
        </w:rPr>
        <w:t xml:space="preserve"> followed by the variable name. To assign the variable a value within the same statement, you can then follow the variable name with </w:t>
      </w:r>
      <w:r w:rsidRPr="005E55E3">
        <w:rPr>
          <w:rFonts w:ascii="Consolas" w:eastAsia="Times New Roman" w:hAnsi="Consolas" w:cs="Consolas"/>
          <w:color w:val="333333"/>
          <w:sz w:val="18"/>
          <w:szCs w:val="18"/>
          <w:lang w:val="en"/>
        </w:rPr>
        <w:t>ITZ &lt;value&gt;</w:t>
      </w:r>
      <w:r w:rsidRPr="005E55E3">
        <w:rPr>
          <w:rFonts w:ascii="Helvetica" w:eastAsia="Times New Roman" w:hAnsi="Helvetica" w:cs="Helvetica"/>
          <w:color w:val="333333"/>
          <w:sz w:val="20"/>
          <w:szCs w:val="20"/>
          <w:lang w:val="en"/>
        </w:rPr>
        <w:t>.</w:t>
      </w:r>
    </w:p>
    <w:p w:rsidR="005E55E3" w:rsidRPr="005E55E3" w:rsidRDefault="005E55E3" w:rsidP="005E55E3">
      <w:pPr>
        <w:spacing w:before="100" w:beforeAutospacing="1" w:after="100" w:afterAutospacing="1" w:line="240" w:lineRule="auto"/>
        <w:rPr>
          <w:rFonts w:ascii="Helvetica" w:eastAsia="Times New Roman" w:hAnsi="Helvetica" w:cs="Helvetica"/>
          <w:color w:val="333333"/>
          <w:sz w:val="20"/>
          <w:szCs w:val="20"/>
          <w:lang w:val="en"/>
        </w:rPr>
      </w:pPr>
      <w:r w:rsidRPr="005E55E3">
        <w:rPr>
          <w:rFonts w:ascii="Helvetica" w:eastAsia="Times New Roman" w:hAnsi="Helvetica" w:cs="Helvetica"/>
          <w:color w:val="333333"/>
          <w:sz w:val="20"/>
          <w:szCs w:val="20"/>
          <w:lang w:val="en"/>
        </w:rPr>
        <w:t xml:space="preserve">Assignment of a variable is accomplished with an assignment statement, </w:t>
      </w:r>
      <w:r w:rsidRPr="005E55E3">
        <w:rPr>
          <w:rFonts w:ascii="Consolas" w:eastAsia="Times New Roman" w:hAnsi="Consolas" w:cs="Consolas"/>
          <w:color w:val="333333"/>
          <w:sz w:val="18"/>
          <w:szCs w:val="18"/>
          <w:lang w:val="en"/>
        </w:rPr>
        <w:t>&lt;variable&gt; R &lt;expression&gt;</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 xml:space="preserve">I HAS A VAR            BTW VAR is null and </w:t>
      </w:r>
      <w:proofErr w:type="spellStart"/>
      <w:r w:rsidRPr="005E55E3">
        <w:rPr>
          <w:rFonts w:ascii="Consolas" w:eastAsia="Times New Roman" w:hAnsi="Consolas" w:cs="Consolas"/>
          <w:color w:val="333333"/>
          <w:sz w:val="18"/>
          <w:szCs w:val="18"/>
          <w:lang w:val="en"/>
        </w:rPr>
        <w:t>untyped</w:t>
      </w:r>
      <w:proofErr w:type="spellEnd"/>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VAR R "THREE"          BTW VAR is now a YARN and equals "THREE"</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VAR R 3                BTW VAR is now a NUMBR and equals 3</w:t>
      </w:r>
    </w:p>
    <w:p w:rsidR="005E55E3" w:rsidRPr="005E55E3" w:rsidRDefault="005E55E3" w:rsidP="005E55E3">
      <w:pPr>
        <w:spacing w:before="225" w:after="225" w:line="240" w:lineRule="auto"/>
        <w:rPr>
          <w:rFonts w:ascii="Helvetica" w:eastAsia="Times New Roman" w:hAnsi="Helvetica" w:cs="Helvetica"/>
          <w:color w:val="333333"/>
          <w:sz w:val="20"/>
          <w:szCs w:val="20"/>
          <w:lang w:val="en"/>
        </w:rPr>
      </w:pPr>
      <w:r w:rsidRPr="005E55E3">
        <w:rPr>
          <w:rFonts w:ascii="Helvetica" w:eastAsia="Times New Roman" w:hAnsi="Helvetica" w:cs="Helvetica"/>
          <w:color w:val="333333"/>
          <w:sz w:val="20"/>
          <w:szCs w:val="20"/>
          <w:lang w:val="en"/>
        </w:rPr>
        <w:pict>
          <v:rect id="_x0000_i1027" style="width:0;height:0" o:hralign="center" o:hrstd="t" o:hr="t" fillcolor="#a0a0a0" stroked="f"/>
        </w:pict>
      </w:r>
    </w:p>
    <w:p w:rsidR="005E55E3" w:rsidRPr="005E55E3" w:rsidRDefault="005E55E3" w:rsidP="005E55E3">
      <w:pPr>
        <w:spacing w:before="225" w:after="225" w:line="240" w:lineRule="auto"/>
        <w:outlineLvl w:val="1"/>
        <w:rPr>
          <w:rFonts w:ascii="Helvetica" w:eastAsia="Times New Roman" w:hAnsi="Helvetica" w:cs="Helvetica"/>
          <w:b/>
          <w:bCs/>
          <w:color w:val="333333"/>
          <w:sz w:val="32"/>
          <w:szCs w:val="32"/>
          <w:lang w:val="en"/>
        </w:rPr>
      </w:pPr>
      <w:r w:rsidRPr="005E55E3">
        <w:rPr>
          <w:rFonts w:ascii="Helvetica" w:eastAsia="Times New Roman" w:hAnsi="Helvetica" w:cs="Helvetica"/>
          <w:b/>
          <w:bCs/>
          <w:color w:val="333333"/>
          <w:sz w:val="32"/>
          <w:szCs w:val="32"/>
          <w:lang w:val="en"/>
        </w:rPr>
        <w:t>Types</w:t>
      </w:r>
    </w:p>
    <w:p w:rsidR="005E55E3" w:rsidRPr="005E55E3" w:rsidRDefault="005E55E3" w:rsidP="005E55E3">
      <w:pPr>
        <w:spacing w:before="100" w:beforeAutospacing="1" w:after="100" w:afterAutospacing="1" w:line="240" w:lineRule="auto"/>
        <w:rPr>
          <w:rFonts w:ascii="Helvetica" w:eastAsia="Times New Roman" w:hAnsi="Helvetica" w:cs="Helvetica"/>
          <w:color w:val="333333"/>
          <w:sz w:val="20"/>
          <w:szCs w:val="20"/>
          <w:lang w:val="en"/>
        </w:rPr>
      </w:pPr>
      <w:r w:rsidRPr="005E55E3">
        <w:rPr>
          <w:rFonts w:ascii="Helvetica" w:eastAsia="Times New Roman" w:hAnsi="Helvetica" w:cs="Helvetica"/>
          <w:i/>
          <w:iCs/>
          <w:color w:val="333333"/>
          <w:sz w:val="20"/>
          <w:szCs w:val="20"/>
          <w:lang w:val="en"/>
        </w:rPr>
        <w:t>(</w:t>
      </w:r>
      <w:proofErr w:type="gramStart"/>
      <w:r w:rsidRPr="005E55E3">
        <w:rPr>
          <w:rFonts w:ascii="Helvetica" w:eastAsia="Times New Roman" w:hAnsi="Helvetica" w:cs="Helvetica"/>
          <w:i/>
          <w:iCs/>
          <w:color w:val="333333"/>
          <w:sz w:val="20"/>
          <w:szCs w:val="20"/>
          <w:lang w:val="en"/>
        </w:rPr>
        <w:t>updated</w:t>
      </w:r>
      <w:proofErr w:type="gramEnd"/>
      <w:r w:rsidRPr="005E55E3">
        <w:rPr>
          <w:rFonts w:ascii="Helvetica" w:eastAsia="Times New Roman" w:hAnsi="Helvetica" w:cs="Helvetica"/>
          <w:i/>
          <w:iCs/>
          <w:color w:val="333333"/>
          <w:sz w:val="20"/>
          <w:szCs w:val="20"/>
          <w:lang w:val="en"/>
        </w:rPr>
        <w:t xml:space="preserve"> from 1.1)</w:t>
      </w:r>
    </w:p>
    <w:p w:rsidR="005E55E3" w:rsidRPr="005E55E3" w:rsidRDefault="005E55E3" w:rsidP="005E55E3">
      <w:pPr>
        <w:spacing w:before="100" w:beforeAutospacing="1" w:after="100" w:afterAutospacing="1" w:line="240" w:lineRule="auto"/>
        <w:rPr>
          <w:rFonts w:ascii="Helvetica" w:eastAsia="Times New Roman" w:hAnsi="Helvetica" w:cs="Helvetica"/>
          <w:color w:val="333333"/>
          <w:sz w:val="20"/>
          <w:szCs w:val="20"/>
          <w:lang w:val="en"/>
        </w:rPr>
      </w:pPr>
      <w:r w:rsidRPr="005E55E3">
        <w:rPr>
          <w:rFonts w:ascii="Helvetica" w:eastAsia="Times New Roman" w:hAnsi="Helvetica" w:cs="Helvetica"/>
          <w:color w:val="333333"/>
          <w:sz w:val="20"/>
          <w:szCs w:val="20"/>
          <w:lang w:val="en"/>
        </w:rPr>
        <w:t xml:space="preserve">The variable types that LOLCODE currently recognizes are: strings (YARN), integers (NUMBR), floats (NUMBAR), and </w:t>
      </w:r>
      <w:proofErr w:type="spellStart"/>
      <w:r w:rsidRPr="005E55E3">
        <w:rPr>
          <w:rFonts w:ascii="Helvetica" w:eastAsia="Times New Roman" w:hAnsi="Helvetica" w:cs="Helvetica"/>
          <w:color w:val="333333"/>
          <w:sz w:val="20"/>
          <w:szCs w:val="20"/>
          <w:lang w:val="en"/>
        </w:rPr>
        <w:t>booleans</w:t>
      </w:r>
      <w:proofErr w:type="spellEnd"/>
      <w:r w:rsidRPr="005E55E3">
        <w:rPr>
          <w:rFonts w:ascii="Helvetica" w:eastAsia="Times New Roman" w:hAnsi="Helvetica" w:cs="Helvetica"/>
          <w:color w:val="333333"/>
          <w:sz w:val="20"/>
          <w:szCs w:val="20"/>
          <w:lang w:val="en"/>
        </w:rPr>
        <w:t xml:space="preserve"> (TROOF) (Arrays (BUKKIT) are reserved for future expansion.) Typing is handled dynamically. Until a variable is given an initial value, it is </w:t>
      </w:r>
      <w:proofErr w:type="spellStart"/>
      <w:r w:rsidRPr="005E55E3">
        <w:rPr>
          <w:rFonts w:ascii="Helvetica" w:eastAsia="Times New Roman" w:hAnsi="Helvetica" w:cs="Helvetica"/>
          <w:color w:val="333333"/>
          <w:sz w:val="20"/>
          <w:szCs w:val="20"/>
          <w:lang w:val="en"/>
        </w:rPr>
        <w:t>untyped</w:t>
      </w:r>
      <w:proofErr w:type="spellEnd"/>
      <w:r w:rsidRPr="005E55E3">
        <w:rPr>
          <w:rFonts w:ascii="Helvetica" w:eastAsia="Times New Roman" w:hAnsi="Helvetica" w:cs="Helvetica"/>
          <w:color w:val="333333"/>
          <w:sz w:val="20"/>
          <w:szCs w:val="20"/>
          <w:lang w:val="en"/>
        </w:rPr>
        <w:t xml:space="preserve"> (NOOB). </w:t>
      </w:r>
      <w:del w:id="1" w:author="Unknown">
        <w:r w:rsidRPr="005E55E3">
          <w:rPr>
            <w:rFonts w:ascii="Helvetica" w:eastAsia="Times New Roman" w:hAnsi="Helvetica" w:cs="Helvetica"/>
            <w:color w:val="333333"/>
            <w:sz w:val="20"/>
            <w:szCs w:val="20"/>
            <w:lang w:val="en"/>
          </w:rPr>
          <w:delText>Casting operations operate on TYPE types, as well.</w:delText>
        </w:r>
      </w:del>
    </w:p>
    <w:p w:rsidR="005E55E3" w:rsidRPr="005E55E3" w:rsidRDefault="005E55E3" w:rsidP="005E55E3">
      <w:pPr>
        <w:spacing w:before="225" w:after="225" w:line="240" w:lineRule="auto"/>
        <w:outlineLvl w:val="2"/>
        <w:rPr>
          <w:rFonts w:ascii="Helvetica" w:eastAsia="Times New Roman" w:hAnsi="Helvetica" w:cs="Helvetica"/>
          <w:b/>
          <w:bCs/>
          <w:color w:val="333333"/>
          <w:sz w:val="24"/>
          <w:szCs w:val="24"/>
          <w:lang w:val="en"/>
        </w:rPr>
      </w:pPr>
      <w:proofErr w:type="spellStart"/>
      <w:r w:rsidRPr="005E55E3">
        <w:rPr>
          <w:rFonts w:ascii="Helvetica" w:eastAsia="Times New Roman" w:hAnsi="Helvetica" w:cs="Helvetica"/>
          <w:b/>
          <w:bCs/>
          <w:color w:val="333333"/>
          <w:sz w:val="24"/>
          <w:szCs w:val="24"/>
          <w:lang w:val="en"/>
        </w:rPr>
        <w:t>Untyped</w:t>
      </w:r>
      <w:proofErr w:type="spellEnd"/>
    </w:p>
    <w:p w:rsidR="005E55E3" w:rsidRPr="005E55E3" w:rsidRDefault="005E55E3" w:rsidP="005E55E3">
      <w:pPr>
        <w:spacing w:before="100" w:beforeAutospacing="1" w:after="100" w:afterAutospacing="1" w:line="240" w:lineRule="auto"/>
        <w:rPr>
          <w:rFonts w:ascii="Helvetica" w:eastAsia="Times New Roman" w:hAnsi="Helvetica" w:cs="Helvetica"/>
          <w:color w:val="333333"/>
          <w:sz w:val="20"/>
          <w:szCs w:val="20"/>
          <w:lang w:val="en"/>
        </w:rPr>
      </w:pPr>
      <w:r w:rsidRPr="005E55E3">
        <w:rPr>
          <w:rFonts w:ascii="Helvetica" w:eastAsia="Times New Roman" w:hAnsi="Helvetica" w:cs="Helvetica"/>
          <w:color w:val="333333"/>
          <w:sz w:val="20"/>
          <w:szCs w:val="20"/>
          <w:lang w:val="en"/>
        </w:rPr>
        <w:t xml:space="preserve">The </w:t>
      </w:r>
      <w:proofErr w:type="spellStart"/>
      <w:r w:rsidRPr="005E55E3">
        <w:rPr>
          <w:rFonts w:ascii="Helvetica" w:eastAsia="Times New Roman" w:hAnsi="Helvetica" w:cs="Helvetica"/>
          <w:color w:val="333333"/>
          <w:sz w:val="20"/>
          <w:szCs w:val="20"/>
          <w:lang w:val="en"/>
        </w:rPr>
        <w:t>untyped</w:t>
      </w:r>
      <w:proofErr w:type="spellEnd"/>
      <w:r w:rsidRPr="005E55E3">
        <w:rPr>
          <w:rFonts w:ascii="Helvetica" w:eastAsia="Times New Roman" w:hAnsi="Helvetica" w:cs="Helvetica"/>
          <w:color w:val="333333"/>
          <w:sz w:val="20"/>
          <w:szCs w:val="20"/>
          <w:lang w:val="en"/>
        </w:rPr>
        <w:t xml:space="preserve"> type (NOOB) cannot be implicitly cast into any type except a TROOF. A cast into TROOF makes the variable FAIL. Any operations on a NOOB that assume another type (e.g., math) results in an error.</w:t>
      </w:r>
    </w:p>
    <w:p w:rsidR="005E55E3" w:rsidRPr="005E55E3" w:rsidRDefault="005E55E3" w:rsidP="005E55E3">
      <w:pPr>
        <w:spacing w:before="100" w:beforeAutospacing="1" w:after="100" w:afterAutospacing="1" w:line="240" w:lineRule="auto"/>
        <w:rPr>
          <w:rFonts w:ascii="Helvetica" w:eastAsia="Times New Roman" w:hAnsi="Helvetica" w:cs="Helvetica"/>
          <w:color w:val="333333"/>
          <w:sz w:val="20"/>
          <w:szCs w:val="20"/>
          <w:lang w:val="en"/>
        </w:rPr>
      </w:pPr>
      <w:r w:rsidRPr="005E55E3">
        <w:rPr>
          <w:rFonts w:ascii="Helvetica" w:eastAsia="Times New Roman" w:hAnsi="Helvetica" w:cs="Helvetica"/>
          <w:color w:val="333333"/>
          <w:sz w:val="20"/>
          <w:szCs w:val="20"/>
          <w:lang w:val="en"/>
        </w:rPr>
        <w:t>Explicit casts of a NOOB (</w:t>
      </w:r>
      <w:proofErr w:type="spellStart"/>
      <w:r w:rsidRPr="005E55E3">
        <w:rPr>
          <w:rFonts w:ascii="Helvetica" w:eastAsia="Times New Roman" w:hAnsi="Helvetica" w:cs="Helvetica"/>
          <w:color w:val="333333"/>
          <w:sz w:val="20"/>
          <w:szCs w:val="20"/>
          <w:lang w:val="en"/>
        </w:rPr>
        <w:t>untyped</w:t>
      </w:r>
      <w:proofErr w:type="spellEnd"/>
      <w:r w:rsidRPr="005E55E3">
        <w:rPr>
          <w:rFonts w:ascii="Helvetica" w:eastAsia="Times New Roman" w:hAnsi="Helvetica" w:cs="Helvetica"/>
          <w:color w:val="333333"/>
          <w:sz w:val="20"/>
          <w:szCs w:val="20"/>
          <w:lang w:val="en"/>
        </w:rPr>
        <w:t>, uninitialized) variable are to empty/zero values for all other types.</w:t>
      </w:r>
    </w:p>
    <w:p w:rsidR="005E55E3" w:rsidRPr="005E55E3" w:rsidRDefault="005E55E3" w:rsidP="005E55E3">
      <w:pPr>
        <w:spacing w:before="225" w:after="225" w:line="240" w:lineRule="auto"/>
        <w:outlineLvl w:val="2"/>
        <w:rPr>
          <w:rFonts w:ascii="Helvetica" w:eastAsia="Times New Roman" w:hAnsi="Helvetica" w:cs="Helvetica"/>
          <w:b/>
          <w:bCs/>
          <w:color w:val="333333"/>
          <w:sz w:val="24"/>
          <w:szCs w:val="24"/>
          <w:lang w:val="en"/>
        </w:rPr>
      </w:pPr>
      <w:r w:rsidRPr="005E55E3">
        <w:rPr>
          <w:rFonts w:ascii="Helvetica" w:eastAsia="Times New Roman" w:hAnsi="Helvetica" w:cs="Helvetica"/>
          <w:b/>
          <w:bCs/>
          <w:color w:val="333333"/>
          <w:sz w:val="24"/>
          <w:szCs w:val="24"/>
          <w:lang w:val="en"/>
        </w:rPr>
        <w:t>Booleans</w:t>
      </w:r>
    </w:p>
    <w:p w:rsidR="005E55E3" w:rsidRPr="005E55E3" w:rsidRDefault="005E55E3" w:rsidP="005E55E3">
      <w:pPr>
        <w:spacing w:before="100" w:beforeAutospacing="1" w:after="100" w:afterAutospacing="1" w:line="240" w:lineRule="auto"/>
        <w:rPr>
          <w:rFonts w:ascii="Helvetica" w:eastAsia="Times New Roman" w:hAnsi="Helvetica" w:cs="Helvetica"/>
          <w:color w:val="333333"/>
          <w:sz w:val="20"/>
          <w:szCs w:val="20"/>
          <w:lang w:val="en"/>
        </w:rPr>
      </w:pPr>
      <w:r w:rsidRPr="005E55E3">
        <w:rPr>
          <w:rFonts w:ascii="Helvetica" w:eastAsia="Times New Roman" w:hAnsi="Helvetica" w:cs="Helvetica"/>
          <w:color w:val="333333"/>
          <w:sz w:val="20"/>
          <w:szCs w:val="20"/>
          <w:lang w:val="en"/>
        </w:rPr>
        <w:t xml:space="preserve">The two </w:t>
      </w:r>
      <w:proofErr w:type="spellStart"/>
      <w:proofErr w:type="gramStart"/>
      <w:r w:rsidRPr="005E55E3">
        <w:rPr>
          <w:rFonts w:ascii="Helvetica" w:eastAsia="Times New Roman" w:hAnsi="Helvetica" w:cs="Helvetica"/>
          <w:color w:val="333333"/>
          <w:sz w:val="20"/>
          <w:szCs w:val="20"/>
          <w:lang w:val="en"/>
        </w:rPr>
        <w:t>boolean</w:t>
      </w:r>
      <w:proofErr w:type="spellEnd"/>
      <w:proofErr w:type="gramEnd"/>
      <w:r w:rsidRPr="005E55E3">
        <w:rPr>
          <w:rFonts w:ascii="Helvetica" w:eastAsia="Times New Roman" w:hAnsi="Helvetica" w:cs="Helvetica"/>
          <w:color w:val="333333"/>
          <w:sz w:val="20"/>
          <w:szCs w:val="20"/>
          <w:lang w:val="en"/>
        </w:rPr>
        <w:t xml:space="preserve"> (TROOF) values are WIN (true) and FAIL (false). The empty string (""), an empty array, and numerical zero are all cast to FAIL. All other values evaluate to WIN.</w:t>
      </w:r>
    </w:p>
    <w:p w:rsidR="005E55E3" w:rsidRPr="005E55E3" w:rsidRDefault="005E55E3" w:rsidP="005E55E3">
      <w:pPr>
        <w:spacing w:before="225" w:after="225" w:line="240" w:lineRule="auto"/>
        <w:outlineLvl w:val="2"/>
        <w:rPr>
          <w:rFonts w:ascii="Helvetica" w:eastAsia="Times New Roman" w:hAnsi="Helvetica" w:cs="Helvetica"/>
          <w:b/>
          <w:bCs/>
          <w:color w:val="333333"/>
          <w:sz w:val="24"/>
          <w:szCs w:val="24"/>
          <w:lang w:val="en"/>
        </w:rPr>
      </w:pPr>
      <w:r w:rsidRPr="005E55E3">
        <w:rPr>
          <w:rFonts w:ascii="Helvetica" w:eastAsia="Times New Roman" w:hAnsi="Helvetica" w:cs="Helvetica"/>
          <w:b/>
          <w:bCs/>
          <w:color w:val="333333"/>
          <w:sz w:val="24"/>
          <w:szCs w:val="24"/>
          <w:lang w:val="en"/>
        </w:rPr>
        <w:t>Numerical Types</w:t>
      </w:r>
    </w:p>
    <w:p w:rsidR="005E55E3" w:rsidRPr="005E55E3" w:rsidRDefault="005E55E3" w:rsidP="005E55E3">
      <w:pPr>
        <w:spacing w:before="100" w:beforeAutospacing="1" w:after="100" w:afterAutospacing="1" w:line="240" w:lineRule="auto"/>
        <w:rPr>
          <w:rFonts w:ascii="Helvetica" w:eastAsia="Times New Roman" w:hAnsi="Helvetica" w:cs="Helvetica"/>
          <w:color w:val="333333"/>
          <w:sz w:val="20"/>
          <w:szCs w:val="20"/>
          <w:lang w:val="en"/>
        </w:rPr>
      </w:pPr>
      <w:r w:rsidRPr="005E55E3">
        <w:rPr>
          <w:rFonts w:ascii="Helvetica" w:eastAsia="Times New Roman" w:hAnsi="Helvetica" w:cs="Helvetica"/>
          <w:color w:val="333333"/>
          <w:sz w:val="20"/>
          <w:szCs w:val="20"/>
          <w:lang w:val="en"/>
        </w:rPr>
        <w:t>A NUMBR is an integer as specified in the host implementation/architecture. Any contiguous sequence of digits outside of a quoted YARN and not containing a decimal point (.) is considered a NUMBR. A NUMBR may have a leading hyphen (-) to signify a negative number.</w:t>
      </w:r>
    </w:p>
    <w:p w:rsidR="005E55E3" w:rsidRPr="005E55E3" w:rsidRDefault="005E55E3" w:rsidP="005E55E3">
      <w:pPr>
        <w:spacing w:before="100" w:beforeAutospacing="1" w:after="100" w:afterAutospacing="1" w:line="240" w:lineRule="auto"/>
        <w:rPr>
          <w:rFonts w:ascii="Helvetica" w:eastAsia="Times New Roman" w:hAnsi="Helvetica" w:cs="Helvetica"/>
          <w:color w:val="333333"/>
          <w:sz w:val="20"/>
          <w:szCs w:val="20"/>
          <w:lang w:val="en"/>
        </w:rPr>
      </w:pPr>
      <w:r w:rsidRPr="005E55E3">
        <w:rPr>
          <w:rFonts w:ascii="Helvetica" w:eastAsia="Times New Roman" w:hAnsi="Helvetica" w:cs="Helvetica"/>
          <w:color w:val="333333"/>
          <w:sz w:val="20"/>
          <w:szCs w:val="20"/>
          <w:lang w:val="en"/>
        </w:rPr>
        <w:t>A NUMBAR is a float as specified in the host implementation/architecture. It is represented as a contiguous string of digits containing exactly one decimal point. Casting a NUMBAR to a NUMBR truncates the decimal portion of the floating point number. Casting a NUMBAR to a YARN (by printing it, for example), truncates the output to a default of two decimal places. A NUMBAR may have a leading hyphen (-) to signify a negative number.</w:t>
      </w:r>
    </w:p>
    <w:p w:rsidR="005E55E3" w:rsidRPr="005E55E3" w:rsidRDefault="005E55E3" w:rsidP="005E55E3">
      <w:pPr>
        <w:spacing w:before="100" w:beforeAutospacing="1" w:after="100" w:afterAutospacing="1" w:line="240" w:lineRule="auto"/>
        <w:rPr>
          <w:rFonts w:ascii="Helvetica" w:eastAsia="Times New Roman" w:hAnsi="Helvetica" w:cs="Helvetica"/>
          <w:color w:val="333333"/>
          <w:sz w:val="20"/>
          <w:szCs w:val="20"/>
          <w:lang w:val="en"/>
        </w:rPr>
      </w:pPr>
      <w:r w:rsidRPr="005E55E3">
        <w:rPr>
          <w:rFonts w:ascii="Helvetica" w:eastAsia="Times New Roman" w:hAnsi="Helvetica" w:cs="Helvetica"/>
          <w:color w:val="333333"/>
          <w:sz w:val="20"/>
          <w:szCs w:val="20"/>
          <w:lang w:val="en"/>
        </w:rPr>
        <w:t>Casting of a string to a numerical type parses the string as if it were not in quotes. If there are any non-numerical, non-hyphen, non-period characters, then it results in an error. Casting WIN to a numerical type results in "1" or "1.0"; casting FAIL results in a numerical zero.</w:t>
      </w:r>
    </w:p>
    <w:p w:rsidR="005E55E3" w:rsidRPr="005E55E3" w:rsidRDefault="005E55E3" w:rsidP="005E55E3">
      <w:pPr>
        <w:spacing w:before="225" w:after="225" w:line="240" w:lineRule="auto"/>
        <w:outlineLvl w:val="2"/>
        <w:rPr>
          <w:rFonts w:ascii="Helvetica" w:eastAsia="Times New Roman" w:hAnsi="Helvetica" w:cs="Helvetica"/>
          <w:b/>
          <w:bCs/>
          <w:color w:val="333333"/>
          <w:sz w:val="24"/>
          <w:szCs w:val="24"/>
          <w:lang w:val="en"/>
        </w:rPr>
      </w:pPr>
      <w:r w:rsidRPr="005E55E3">
        <w:rPr>
          <w:rFonts w:ascii="Helvetica" w:eastAsia="Times New Roman" w:hAnsi="Helvetica" w:cs="Helvetica"/>
          <w:b/>
          <w:bCs/>
          <w:color w:val="333333"/>
          <w:sz w:val="24"/>
          <w:szCs w:val="24"/>
          <w:lang w:val="en"/>
        </w:rPr>
        <w:t>Strings</w:t>
      </w:r>
    </w:p>
    <w:p w:rsidR="005E55E3" w:rsidRPr="005E55E3" w:rsidRDefault="005E55E3" w:rsidP="005E55E3">
      <w:pPr>
        <w:spacing w:before="100" w:beforeAutospacing="1" w:after="100" w:afterAutospacing="1" w:line="240" w:lineRule="auto"/>
        <w:rPr>
          <w:rFonts w:ascii="Helvetica" w:eastAsia="Times New Roman" w:hAnsi="Helvetica" w:cs="Helvetica"/>
          <w:color w:val="333333"/>
          <w:sz w:val="20"/>
          <w:szCs w:val="20"/>
          <w:lang w:val="en"/>
        </w:rPr>
      </w:pPr>
      <w:r w:rsidRPr="005E55E3">
        <w:rPr>
          <w:rFonts w:ascii="Helvetica" w:eastAsia="Times New Roman" w:hAnsi="Helvetica" w:cs="Helvetica"/>
          <w:color w:val="333333"/>
          <w:sz w:val="20"/>
          <w:szCs w:val="20"/>
          <w:lang w:val="en"/>
        </w:rPr>
        <w:lastRenderedPageBreak/>
        <w:t>String literals (YARN) are demarked with double quotation marks ("). Line continuation and soft-command-breaks are ignored inside quoted strings. An unterminated string literal (no closing quote) will cause an error.</w:t>
      </w:r>
    </w:p>
    <w:p w:rsidR="005E55E3" w:rsidRPr="005E55E3" w:rsidRDefault="005E55E3" w:rsidP="005E55E3">
      <w:pPr>
        <w:spacing w:before="100" w:beforeAutospacing="1" w:after="100" w:afterAutospacing="1" w:line="240" w:lineRule="auto"/>
        <w:rPr>
          <w:rFonts w:ascii="Helvetica" w:eastAsia="Times New Roman" w:hAnsi="Helvetica" w:cs="Helvetica"/>
          <w:color w:val="333333"/>
          <w:sz w:val="20"/>
          <w:szCs w:val="20"/>
          <w:lang w:val="en"/>
        </w:rPr>
      </w:pPr>
      <w:r w:rsidRPr="005E55E3">
        <w:rPr>
          <w:rFonts w:ascii="Helvetica" w:eastAsia="Times New Roman" w:hAnsi="Helvetica" w:cs="Helvetica"/>
          <w:color w:val="333333"/>
          <w:sz w:val="20"/>
          <w:szCs w:val="20"/>
          <w:lang w:val="en"/>
        </w:rPr>
        <w:t>Within a string, all characters represent their literal value except the colon (:), which is the escape character. Characters immediately following the colon also take on a special meaning.</w:t>
      </w:r>
    </w:p>
    <w:p w:rsidR="005E55E3" w:rsidRPr="005E55E3" w:rsidRDefault="005E55E3" w:rsidP="005E55E3">
      <w:pPr>
        <w:numPr>
          <w:ilvl w:val="0"/>
          <w:numId w:val="2"/>
        </w:numPr>
        <w:spacing w:before="100" w:beforeAutospacing="1" w:after="100" w:afterAutospacing="1" w:line="240" w:lineRule="auto"/>
        <w:rPr>
          <w:rFonts w:ascii="Helvetica" w:eastAsia="Times New Roman" w:hAnsi="Helvetica" w:cs="Helvetica"/>
          <w:color w:val="333333"/>
          <w:sz w:val="20"/>
          <w:szCs w:val="20"/>
          <w:lang w:val="en"/>
        </w:rPr>
      </w:pPr>
      <w:r w:rsidRPr="005E55E3">
        <w:rPr>
          <w:rFonts w:ascii="Helvetica" w:eastAsia="Times New Roman" w:hAnsi="Helvetica" w:cs="Helvetica"/>
          <w:color w:val="333333"/>
          <w:sz w:val="20"/>
          <w:szCs w:val="20"/>
          <w:lang w:val="en"/>
        </w:rPr>
        <w:t>:) represents a newline (\n)</w:t>
      </w:r>
    </w:p>
    <w:p w:rsidR="005E55E3" w:rsidRPr="005E55E3" w:rsidRDefault="005E55E3" w:rsidP="005E55E3">
      <w:pPr>
        <w:numPr>
          <w:ilvl w:val="0"/>
          <w:numId w:val="2"/>
        </w:numPr>
        <w:spacing w:before="100" w:beforeAutospacing="1" w:after="100" w:afterAutospacing="1" w:line="240" w:lineRule="auto"/>
        <w:rPr>
          <w:rFonts w:ascii="Helvetica" w:eastAsia="Times New Roman" w:hAnsi="Helvetica" w:cs="Helvetica"/>
          <w:color w:val="333333"/>
          <w:sz w:val="20"/>
          <w:szCs w:val="20"/>
          <w:lang w:val="en"/>
        </w:rPr>
      </w:pPr>
      <w:r w:rsidRPr="005E55E3">
        <w:rPr>
          <w:rFonts w:ascii="Helvetica" w:eastAsia="Times New Roman" w:hAnsi="Helvetica" w:cs="Helvetica"/>
          <w:color w:val="333333"/>
          <w:sz w:val="20"/>
          <w:szCs w:val="20"/>
          <w:lang w:val="en"/>
        </w:rPr>
        <w:t>:&gt; represents a tab (\t)</w:t>
      </w:r>
    </w:p>
    <w:p w:rsidR="005E55E3" w:rsidRPr="005E55E3" w:rsidRDefault="005E55E3" w:rsidP="005E55E3">
      <w:pPr>
        <w:numPr>
          <w:ilvl w:val="0"/>
          <w:numId w:val="2"/>
        </w:numPr>
        <w:spacing w:before="100" w:beforeAutospacing="1" w:after="100" w:afterAutospacing="1" w:line="240" w:lineRule="auto"/>
        <w:rPr>
          <w:rFonts w:ascii="Helvetica" w:eastAsia="Times New Roman" w:hAnsi="Helvetica" w:cs="Helvetica"/>
          <w:color w:val="333333"/>
          <w:sz w:val="20"/>
          <w:szCs w:val="20"/>
          <w:lang w:val="en"/>
        </w:rPr>
      </w:pPr>
      <w:r w:rsidRPr="005E55E3">
        <w:rPr>
          <w:rFonts w:ascii="Helvetica" w:eastAsia="Times New Roman" w:hAnsi="Helvetica" w:cs="Helvetica"/>
          <w:color w:val="333333"/>
          <w:sz w:val="20"/>
          <w:szCs w:val="20"/>
          <w:lang w:val="en"/>
        </w:rPr>
        <w:t>:o represents a bell (beep) (\g)</w:t>
      </w:r>
    </w:p>
    <w:p w:rsidR="005E55E3" w:rsidRPr="005E55E3" w:rsidRDefault="005E55E3" w:rsidP="005E55E3">
      <w:pPr>
        <w:numPr>
          <w:ilvl w:val="0"/>
          <w:numId w:val="2"/>
        </w:numPr>
        <w:spacing w:before="100" w:beforeAutospacing="1" w:after="100" w:afterAutospacing="1" w:line="240" w:lineRule="auto"/>
        <w:rPr>
          <w:rFonts w:ascii="Helvetica" w:eastAsia="Times New Roman" w:hAnsi="Helvetica" w:cs="Helvetica"/>
          <w:color w:val="333333"/>
          <w:sz w:val="20"/>
          <w:szCs w:val="20"/>
          <w:lang w:val="en"/>
        </w:rPr>
      </w:pPr>
      <w:r w:rsidRPr="005E55E3">
        <w:rPr>
          <w:rFonts w:ascii="Helvetica" w:eastAsia="Times New Roman" w:hAnsi="Helvetica" w:cs="Helvetica"/>
          <w:color w:val="333333"/>
          <w:sz w:val="20"/>
          <w:szCs w:val="20"/>
          <w:lang w:val="en"/>
        </w:rPr>
        <w:t>:" represents a literal double quote (")</w:t>
      </w:r>
    </w:p>
    <w:p w:rsidR="005E55E3" w:rsidRPr="005E55E3" w:rsidRDefault="005E55E3" w:rsidP="005E55E3">
      <w:pPr>
        <w:numPr>
          <w:ilvl w:val="0"/>
          <w:numId w:val="2"/>
        </w:numPr>
        <w:spacing w:before="100" w:beforeAutospacing="1" w:after="100" w:afterAutospacing="1" w:line="240" w:lineRule="auto"/>
        <w:rPr>
          <w:rFonts w:ascii="Helvetica" w:eastAsia="Times New Roman" w:hAnsi="Helvetica" w:cs="Helvetica"/>
          <w:color w:val="333333"/>
          <w:sz w:val="20"/>
          <w:szCs w:val="20"/>
          <w:lang w:val="en"/>
        </w:rPr>
      </w:pPr>
      <w:proofErr w:type="gramStart"/>
      <w:r w:rsidRPr="005E55E3">
        <w:rPr>
          <w:rFonts w:ascii="Helvetica" w:eastAsia="Times New Roman" w:hAnsi="Helvetica" w:cs="Helvetica"/>
          <w:color w:val="333333"/>
          <w:sz w:val="20"/>
          <w:szCs w:val="20"/>
          <w:lang w:val="en"/>
        </w:rPr>
        <w:t>::</w:t>
      </w:r>
      <w:proofErr w:type="gramEnd"/>
      <w:r w:rsidRPr="005E55E3">
        <w:rPr>
          <w:rFonts w:ascii="Helvetica" w:eastAsia="Times New Roman" w:hAnsi="Helvetica" w:cs="Helvetica"/>
          <w:color w:val="333333"/>
          <w:sz w:val="20"/>
          <w:szCs w:val="20"/>
          <w:lang w:val="en"/>
        </w:rPr>
        <w:t xml:space="preserve"> represents a single literal colon (:)</w:t>
      </w:r>
    </w:p>
    <w:p w:rsidR="005E55E3" w:rsidRPr="005E55E3" w:rsidRDefault="005E55E3" w:rsidP="005E55E3">
      <w:pPr>
        <w:spacing w:before="100" w:beforeAutospacing="1" w:after="100" w:afterAutospacing="1" w:line="240" w:lineRule="auto"/>
        <w:rPr>
          <w:rFonts w:ascii="Helvetica" w:eastAsia="Times New Roman" w:hAnsi="Helvetica" w:cs="Helvetica"/>
          <w:color w:val="333333"/>
          <w:sz w:val="20"/>
          <w:szCs w:val="20"/>
          <w:lang w:val="en"/>
        </w:rPr>
      </w:pPr>
      <w:r w:rsidRPr="005E55E3">
        <w:rPr>
          <w:rFonts w:ascii="Helvetica" w:eastAsia="Times New Roman" w:hAnsi="Helvetica" w:cs="Helvetica"/>
          <w:color w:val="333333"/>
          <w:sz w:val="20"/>
          <w:szCs w:val="20"/>
          <w:lang w:val="en"/>
        </w:rPr>
        <w:t>The colon may also introduce more verbose escapes enclosed within some form of bracket.</w:t>
      </w:r>
    </w:p>
    <w:p w:rsidR="005E55E3" w:rsidRPr="005E55E3" w:rsidRDefault="005E55E3" w:rsidP="005E55E3">
      <w:pPr>
        <w:numPr>
          <w:ilvl w:val="0"/>
          <w:numId w:val="3"/>
        </w:numPr>
        <w:spacing w:before="100" w:beforeAutospacing="1" w:after="100" w:afterAutospacing="1" w:line="240" w:lineRule="auto"/>
        <w:rPr>
          <w:rFonts w:ascii="Helvetica" w:eastAsia="Times New Roman" w:hAnsi="Helvetica" w:cs="Helvetica"/>
          <w:color w:val="333333"/>
          <w:sz w:val="20"/>
          <w:szCs w:val="20"/>
          <w:lang w:val="en"/>
        </w:rPr>
      </w:pPr>
      <w:r w:rsidRPr="005E55E3">
        <w:rPr>
          <w:rFonts w:ascii="Helvetica" w:eastAsia="Times New Roman" w:hAnsi="Helvetica" w:cs="Helvetica"/>
          <w:color w:val="333333"/>
          <w:sz w:val="20"/>
          <w:szCs w:val="20"/>
          <w:lang w:val="en"/>
        </w:rPr>
        <w:t>:(</w:t>
      </w:r>
      <w:proofErr w:type="gramStart"/>
      <w:r w:rsidRPr="005E55E3">
        <w:rPr>
          <w:rFonts w:ascii="Consolas" w:eastAsia="Times New Roman" w:hAnsi="Consolas" w:cs="Consolas"/>
          <w:color w:val="333333"/>
          <w:sz w:val="18"/>
          <w:szCs w:val="18"/>
          <w:lang w:val="en"/>
        </w:rPr>
        <w:t>&lt;hex</w:t>
      </w:r>
      <w:proofErr w:type="gramEnd"/>
      <w:r w:rsidRPr="005E55E3">
        <w:rPr>
          <w:rFonts w:ascii="Consolas" w:eastAsia="Times New Roman" w:hAnsi="Consolas" w:cs="Consolas"/>
          <w:color w:val="333333"/>
          <w:sz w:val="18"/>
          <w:szCs w:val="18"/>
          <w:lang w:val="en"/>
        </w:rPr>
        <w:t>&gt;</w:t>
      </w:r>
      <w:r w:rsidRPr="005E55E3">
        <w:rPr>
          <w:rFonts w:ascii="Helvetica" w:eastAsia="Times New Roman" w:hAnsi="Helvetica" w:cs="Helvetica"/>
          <w:color w:val="333333"/>
          <w:sz w:val="20"/>
          <w:szCs w:val="20"/>
          <w:lang w:val="en"/>
        </w:rPr>
        <w:t>) resolves the hex number into the corresponding Unicode code point.</w:t>
      </w:r>
    </w:p>
    <w:p w:rsidR="005E55E3" w:rsidRPr="005E55E3" w:rsidRDefault="005E55E3" w:rsidP="005E55E3">
      <w:pPr>
        <w:numPr>
          <w:ilvl w:val="0"/>
          <w:numId w:val="3"/>
        </w:numPr>
        <w:spacing w:before="100" w:beforeAutospacing="1" w:after="100" w:afterAutospacing="1" w:line="240" w:lineRule="auto"/>
        <w:rPr>
          <w:rFonts w:ascii="Helvetica" w:eastAsia="Times New Roman" w:hAnsi="Helvetica" w:cs="Helvetica"/>
          <w:color w:val="333333"/>
          <w:sz w:val="20"/>
          <w:szCs w:val="20"/>
          <w:lang w:val="en"/>
        </w:rPr>
      </w:pPr>
      <w:r w:rsidRPr="005E55E3">
        <w:rPr>
          <w:rFonts w:ascii="Helvetica" w:eastAsia="Times New Roman" w:hAnsi="Helvetica" w:cs="Helvetica"/>
          <w:color w:val="333333"/>
          <w:sz w:val="20"/>
          <w:szCs w:val="20"/>
          <w:lang w:val="en"/>
        </w:rPr>
        <w:t>:{</w:t>
      </w:r>
      <w:proofErr w:type="gramStart"/>
      <w:r w:rsidRPr="005E55E3">
        <w:rPr>
          <w:rFonts w:ascii="Consolas" w:eastAsia="Times New Roman" w:hAnsi="Consolas" w:cs="Consolas"/>
          <w:color w:val="333333"/>
          <w:sz w:val="18"/>
          <w:szCs w:val="18"/>
          <w:lang w:val="en"/>
        </w:rPr>
        <w:t>&lt;</w:t>
      </w:r>
      <w:proofErr w:type="spellStart"/>
      <w:r w:rsidRPr="005E55E3">
        <w:rPr>
          <w:rFonts w:ascii="Consolas" w:eastAsia="Times New Roman" w:hAnsi="Consolas" w:cs="Consolas"/>
          <w:color w:val="333333"/>
          <w:sz w:val="18"/>
          <w:szCs w:val="18"/>
          <w:lang w:val="en"/>
        </w:rPr>
        <w:t>var</w:t>
      </w:r>
      <w:proofErr w:type="spellEnd"/>
      <w:proofErr w:type="gramEnd"/>
      <w:r w:rsidRPr="005E55E3">
        <w:rPr>
          <w:rFonts w:ascii="Consolas" w:eastAsia="Times New Roman" w:hAnsi="Consolas" w:cs="Consolas"/>
          <w:color w:val="333333"/>
          <w:sz w:val="18"/>
          <w:szCs w:val="18"/>
          <w:lang w:val="en"/>
        </w:rPr>
        <w:t>&gt;</w:t>
      </w:r>
      <w:r w:rsidRPr="005E55E3">
        <w:rPr>
          <w:rFonts w:ascii="Helvetica" w:eastAsia="Times New Roman" w:hAnsi="Helvetica" w:cs="Helvetica"/>
          <w:color w:val="333333"/>
          <w:sz w:val="20"/>
          <w:szCs w:val="20"/>
          <w:lang w:val="en"/>
        </w:rPr>
        <w:t>} interpolates the current value of the enclosed variable, cast as a string.</w:t>
      </w:r>
    </w:p>
    <w:p w:rsidR="005E55E3" w:rsidRPr="005E55E3" w:rsidRDefault="005E55E3" w:rsidP="005E55E3">
      <w:pPr>
        <w:numPr>
          <w:ilvl w:val="0"/>
          <w:numId w:val="3"/>
        </w:numPr>
        <w:spacing w:before="100" w:beforeAutospacing="1" w:after="100" w:afterAutospacing="1" w:line="240" w:lineRule="auto"/>
        <w:rPr>
          <w:rFonts w:ascii="Helvetica" w:eastAsia="Times New Roman" w:hAnsi="Helvetica" w:cs="Helvetica"/>
          <w:color w:val="333333"/>
          <w:sz w:val="20"/>
          <w:szCs w:val="20"/>
          <w:lang w:val="en"/>
        </w:rPr>
      </w:pPr>
      <w:r w:rsidRPr="005E55E3">
        <w:rPr>
          <w:rFonts w:ascii="Helvetica" w:eastAsia="Times New Roman" w:hAnsi="Helvetica" w:cs="Helvetica"/>
          <w:color w:val="333333"/>
          <w:sz w:val="20"/>
          <w:szCs w:val="20"/>
          <w:lang w:val="en"/>
        </w:rPr>
        <w:t>:[</w:t>
      </w:r>
      <w:proofErr w:type="gramStart"/>
      <w:r w:rsidRPr="005E55E3">
        <w:rPr>
          <w:rFonts w:ascii="Consolas" w:eastAsia="Times New Roman" w:hAnsi="Consolas" w:cs="Consolas"/>
          <w:color w:val="333333"/>
          <w:sz w:val="18"/>
          <w:szCs w:val="18"/>
          <w:lang w:val="en"/>
        </w:rPr>
        <w:t>&lt;char</w:t>
      </w:r>
      <w:proofErr w:type="gramEnd"/>
      <w:r w:rsidRPr="005E55E3">
        <w:rPr>
          <w:rFonts w:ascii="Consolas" w:eastAsia="Times New Roman" w:hAnsi="Consolas" w:cs="Consolas"/>
          <w:color w:val="333333"/>
          <w:sz w:val="18"/>
          <w:szCs w:val="18"/>
          <w:lang w:val="en"/>
        </w:rPr>
        <w:t xml:space="preserve"> name&gt;</w:t>
      </w:r>
      <w:r w:rsidRPr="005E55E3">
        <w:rPr>
          <w:rFonts w:ascii="Helvetica" w:eastAsia="Times New Roman" w:hAnsi="Helvetica" w:cs="Helvetica"/>
          <w:color w:val="333333"/>
          <w:sz w:val="20"/>
          <w:szCs w:val="20"/>
          <w:lang w:val="en"/>
        </w:rPr>
        <w:t xml:space="preserve">] resolves the </w:t>
      </w:r>
      <w:r w:rsidRPr="005E55E3">
        <w:rPr>
          <w:rFonts w:ascii="Consolas" w:eastAsia="Times New Roman" w:hAnsi="Consolas" w:cs="Consolas"/>
          <w:color w:val="333333"/>
          <w:sz w:val="18"/>
          <w:szCs w:val="18"/>
          <w:lang w:val="en"/>
        </w:rPr>
        <w:t>&lt;char name&gt;</w:t>
      </w:r>
      <w:r w:rsidRPr="005E55E3">
        <w:rPr>
          <w:rFonts w:ascii="Helvetica" w:eastAsia="Times New Roman" w:hAnsi="Helvetica" w:cs="Helvetica"/>
          <w:color w:val="333333"/>
          <w:sz w:val="20"/>
          <w:szCs w:val="20"/>
          <w:lang w:val="en"/>
        </w:rPr>
        <w:t xml:space="preserve"> in capital letters to the corresponding Unicode </w:t>
      </w:r>
      <w:hyperlink r:id="rId5" w:history="1">
        <w:r w:rsidRPr="005E55E3">
          <w:rPr>
            <w:rFonts w:ascii="Helvetica" w:eastAsia="Times New Roman" w:hAnsi="Helvetica" w:cs="Helvetica"/>
            <w:color w:val="4078C0"/>
            <w:sz w:val="20"/>
            <w:szCs w:val="20"/>
            <w:lang w:val="en"/>
          </w:rPr>
          <w:t>normative name</w:t>
        </w:r>
      </w:hyperlink>
      <w:r w:rsidRPr="005E55E3">
        <w:rPr>
          <w:rFonts w:ascii="Helvetica" w:eastAsia="Times New Roman" w:hAnsi="Helvetica" w:cs="Helvetica"/>
          <w:color w:val="333333"/>
          <w:sz w:val="20"/>
          <w:szCs w:val="20"/>
          <w:lang w:val="en"/>
        </w:rPr>
        <w:t>.</w:t>
      </w:r>
    </w:p>
    <w:p w:rsidR="005E55E3" w:rsidRPr="005E55E3" w:rsidRDefault="005E55E3" w:rsidP="005E55E3">
      <w:pPr>
        <w:spacing w:before="225" w:after="225" w:line="240" w:lineRule="auto"/>
        <w:outlineLvl w:val="2"/>
        <w:rPr>
          <w:rFonts w:ascii="Helvetica" w:eastAsia="Times New Roman" w:hAnsi="Helvetica" w:cs="Helvetica"/>
          <w:b/>
          <w:bCs/>
          <w:color w:val="333333"/>
          <w:sz w:val="24"/>
          <w:szCs w:val="24"/>
          <w:lang w:val="en"/>
        </w:rPr>
      </w:pPr>
      <w:r w:rsidRPr="005E55E3">
        <w:rPr>
          <w:rFonts w:ascii="Helvetica" w:eastAsia="Times New Roman" w:hAnsi="Helvetica" w:cs="Helvetica"/>
          <w:b/>
          <w:bCs/>
          <w:color w:val="333333"/>
          <w:sz w:val="24"/>
          <w:szCs w:val="24"/>
          <w:lang w:val="en"/>
        </w:rPr>
        <w:t>Arrays</w:t>
      </w:r>
    </w:p>
    <w:p w:rsidR="005E55E3" w:rsidRPr="005E55E3" w:rsidRDefault="005E55E3" w:rsidP="005E55E3">
      <w:pPr>
        <w:spacing w:before="100" w:beforeAutospacing="1" w:after="100" w:afterAutospacing="1" w:line="240" w:lineRule="auto"/>
        <w:rPr>
          <w:rFonts w:ascii="Helvetica" w:eastAsia="Times New Roman" w:hAnsi="Helvetica" w:cs="Helvetica"/>
          <w:color w:val="333333"/>
          <w:sz w:val="20"/>
          <w:szCs w:val="20"/>
          <w:lang w:val="en"/>
        </w:rPr>
      </w:pPr>
      <w:r w:rsidRPr="005E55E3">
        <w:rPr>
          <w:rFonts w:ascii="Helvetica" w:eastAsia="Times New Roman" w:hAnsi="Helvetica" w:cs="Helvetica"/>
          <w:i/>
          <w:iCs/>
          <w:color w:val="333333"/>
          <w:sz w:val="20"/>
          <w:szCs w:val="20"/>
          <w:lang w:val="en"/>
        </w:rPr>
        <w:t>Array and dictionary types are currently under-specified. There is general will to unify them, but indexing and definition is still under discussion.</w:t>
      </w:r>
    </w:p>
    <w:p w:rsidR="005E55E3" w:rsidRPr="005E55E3" w:rsidRDefault="005E55E3" w:rsidP="005E55E3">
      <w:pPr>
        <w:spacing w:before="225" w:after="225" w:line="240" w:lineRule="auto"/>
        <w:outlineLvl w:val="2"/>
        <w:rPr>
          <w:rFonts w:ascii="Helvetica" w:eastAsia="Times New Roman" w:hAnsi="Helvetica" w:cs="Helvetica"/>
          <w:b/>
          <w:bCs/>
          <w:color w:val="333333"/>
          <w:sz w:val="24"/>
          <w:szCs w:val="24"/>
          <w:lang w:val="en"/>
        </w:rPr>
      </w:pPr>
      <w:r w:rsidRPr="005E55E3">
        <w:rPr>
          <w:rFonts w:ascii="Helvetica" w:eastAsia="Times New Roman" w:hAnsi="Helvetica" w:cs="Helvetica"/>
          <w:b/>
          <w:bCs/>
          <w:color w:val="333333"/>
          <w:sz w:val="24"/>
          <w:szCs w:val="24"/>
          <w:lang w:val="en"/>
        </w:rPr>
        <w:t>Types</w:t>
      </w:r>
    </w:p>
    <w:p w:rsidR="005E55E3" w:rsidRPr="005E55E3" w:rsidRDefault="005E55E3" w:rsidP="005E55E3">
      <w:pPr>
        <w:spacing w:before="100" w:beforeAutospacing="1" w:after="100" w:afterAutospacing="1" w:line="240" w:lineRule="auto"/>
        <w:rPr>
          <w:rFonts w:ascii="Helvetica" w:eastAsia="Times New Roman" w:hAnsi="Helvetica" w:cs="Helvetica"/>
          <w:color w:val="333333"/>
          <w:sz w:val="20"/>
          <w:szCs w:val="20"/>
          <w:lang w:val="en"/>
        </w:rPr>
      </w:pPr>
      <w:r w:rsidRPr="005E55E3">
        <w:rPr>
          <w:rFonts w:ascii="Helvetica" w:eastAsia="Times New Roman" w:hAnsi="Helvetica" w:cs="Helvetica"/>
          <w:color w:val="333333"/>
          <w:sz w:val="20"/>
          <w:szCs w:val="20"/>
          <w:lang w:val="en"/>
        </w:rPr>
        <w:t xml:space="preserve">The TYPE </w:t>
      </w:r>
      <w:proofErr w:type="spellStart"/>
      <w:r w:rsidRPr="005E55E3">
        <w:rPr>
          <w:rFonts w:ascii="Helvetica" w:eastAsia="Times New Roman" w:hAnsi="Helvetica" w:cs="Helvetica"/>
          <w:color w:val="333333"/>
          <w:sz w:val="20"/>
          <w:szCs w:val="20"/>
          <w:lang w:val="en"/>
        </w:rPr>
        <w:t>type</w:t>
      </w:r>
      <w:proofErr w:type="spellEnd"/>
      <w:r w:rsidRPr="005E55E3">
        <w:rPr>
          <w:rFonts w:ascii="Helvetica" w:eastAsia="Times New Roman" w:hAnsi="Helvetica" w:cs="Helvetica"/>
          <w:color w:val="333333"/>
          <w:sz w:val="20"/>
          <w:szCs w:val="20"/>
          <w:lang w:val="en"/>
        </w:rPr>
        <w:t xml:space="preserve"> only has the values of TROOF, NOOB, NUMBR, NUMBAR, YARN, and TYPE, as bare words. They may be legally cast to TROOF (all true except for NOOB) or YARN.</w:t>
      </w:r>
    </w:p>
    <w:p w:rsidR="005E55E3" w:rsidRPr="005E55E3" w:rsidRDefault="005E55E3" w:rsidP="005E55E3">
      <w:pPr>
        <w:spacing w:before="100" w:beforeAutospacing="1" w:after="100" w:afterAutospacing="1" w:line="240" w:lineRule="auto"/>
        <w:rPr>
          <w:rFonts w:ascii="Helvetica" w:eastAsia="Times New Roman" w:hAnsi="Helvetica" w:cs="Helvetica"/>
          <w:color w:val="333333"/>
          <w:sz w:val="20"/>
          <w:szCs w:val="20"/>
          <w:lang w:val="en"/>
        </w:rPr>
      </w:pPr>
      <w:r w:rsidRPr="005E55E3">
        <w:rPr>
          <w:rFonts w:ascii="Helvetica" w:eastAsia="Times New Roman" w:hAnsi="Helvetica" w:cs="Helvetica"/>
          <w:i/>
          <w:iCs/>
          <w:color w:val="333333"/>
          <w:sz w:val="20"/>
          <w:szCs w:val="20"/>
          <w:lang w:val="en"/>
        </w:rPr>
        <w:t>TYPEs are under current review. Current sentiment is to delay defining them until user-defined types are relevant, but that would mean that type comparisons are left unresolved in the meantime.</w:t>
      </w:r>
    </w:p>
    <w:p w:rsidR="005E55E3" w:rsidRPr="005E55E3" w:rsidRDefault="005E55E3" w:rsidP="005E55E3">
      <w:pPr>
        <w:spacing w:before="225" w:after="225" w:line="240" w:lineRule="auto"/>
        <w:rPr>
          <w:rFonts w:ascii="Helvetica" w:eastAsia="Times New Roman" w:hAnsi="Helvetica" w:cs="Helvetica"/>
          <w:color w:val="333333"/>
          <w:sz w:val="20"/>
          <w:szCs w:val="20"/>
          <w:lang w:val="en"/>
        </w:rPr>
      </w:pPr>
      <w:r w:rsidRPr="005E55E3">
        <w:rPr>
          <w:rFonts w:ascii="Helvetica" w:eastAsia="Times New Roman" w:hAnsi="Helvetica" w:cs="Helvetica"/>
          <w:color w:val="333333"/>
          <w:sz w:val="20"/>
          <w:szCs w:val="20"/>
          <w:lang w:val="en"/>
        </w:rPr>
        <w:pict>
          <v:rect id="_x0000_i1028" style="width:0;height:0" o:hralign="center" o:hrstd="t" o:hr="t" fillcolor="#a0a0a0" stroked="f"/>
        </w:pict>
      </w:r>
    </w:p>
    <w:p w:rsidR="005E55E3" w:rsidRPr="005E55E3" w:rsidRDefault="005E55E3" w:rsidP="005E55E3">
      <w:pPr>
        <w:spacing w:before="225" w:after="225" w:line="240" w:lineRule="auto"/>
        <w:outlineLvl w:val="1"/>
        <w:rPr>
          <w:rFonts w:ascii="Helvetica" w:eastAsia="Times New Roman" w:hAnsi="Helvetica" w:cs="Helvetica"/>
          <w:b/>
          <w:bCs/>
          <w:color w:val="333333"/>
          <w:sz w:val="32"/>
          <w:szCs w:val="32"/>
          <w:lang w:val="en"/>
        </w:rPr>
      </w:pPr>
      <w:r w:rsidRPr="005E55E3">
        <w:rPr>
          <w:rFonts w:ascii="Helvetica" w:eastAsia="Times New Roman" w:hAnsi="Helvetica" w:cs="Helvetica"/>
          <w:b/>
          <w:bCs/>
          <w:color w:val="333333"/>
          <w:sz w:val="32"/>
          <w:szCs w:val="32"/>
          <w:lang w:val="en"/>
        </w:rPr>
        <w:t>Operators</w:t>
      </w:r>
    </w:p>
    <w:p w:rsidR="005E55E3" w:rsidRPr="005E55E3" w:rsidRDefault="005E55E3" w:rsidP="005E55E3">
      <w:pPr>
        <w:spacing w:before="225" w:after="225" w:line="240" w:lineRule="auto"/>
        <w:outlineLvl w:val="2"/>
        <w:rPr>
          <w:rFonts w:ascii="Helvetica" w:eastAsia="Times New Roman" w:hAnsi="Helvetica" w:cs="Helvetica"/>
          <w:b/>
          <w:bCs/>
          <w:color w:val="333333"/>
          <w:sz w:val="24"/>
          <w:szCs w:val="24"/>
          <w:lang w:val="en"/>
        </w:rPr>
      </w:pPr>
      <w:r w:rsidRPr="005E55E3">
        <w:rPr>
          <w:rFonts w:ascii="Helvetica" w:eastAsia="Times New Roman" w:hAnsi="Helvetica" w:cs="Helvetica"/>
          <w:b/>
          <w:bCs/>
          <w:color w:val="333333"/>
          <w:sz w:val="24"/>
          <w:szCs w:val="24"/>
          <w:lang w:val="en"/>
        </w:rPr>
        <w:t>Calling Syntax and Precedence</w:t>
      </w:r>
    </w:p>
    <w:p w:rsidR="005E55E3" w:rsidRPr="005E55E3" w:rsidRDefault="005E55E3" w:rsidP="005E55E3">
      <w:pPr>
        <w:spacing w:before="100" w:beforeAutospacing="1" w:after="100" w:afterAutospacing="1" w:line="240" w:lineRule="auto"/>
        <w:rPr>
          <w:rFonts w:ascii="Helvetica" w:eastAsia="Times New Roman" w:hAnsi="Helvetica" w:cs="Helvetica"/>
          <w:color w:val="333333"/>
          <w:sz w:val="20"/>
          <w:szCs w:val="20"/>
          <w:lang w:val="en"/>
        </w:rPr>
      </w:pPr>
      <w:r w:rsidRPr="005E55E3">
        <w:rPr>
          <w:rFonts w:ascii="Helvetica" w:eastAsia="Times New Roman" w:hAnsi="Helvetica" w:cs="Helvetica"/>
          <w:color w:val="333333"/>
          <w:sz w:val="20"/>
          <w:szCs w:val="20"/>
          <w:lang w:val="en"/>
        </w:rPr>
        <w:t xml:space="preserve">Mathematical operators and functions in general rely on prefix notation. By doing this, it is possible to call and compose operations with a minimum of explicit grouping. When all operators and functions have known </w:t>
      </w:r>
      <w:proofErr w:type="spellStart"/>
      <w:r w:rsidRPr="005E55E3">
        <w:rPr>
          <w:rFonts w:ascii="Helvetica" w:eastAsia="Times New Roman" w:hAnsi="Helvetica" w:cs="Helvetica"/>
          <w:color w:val="333333"/>
          <w:sz w:val="20"/>
          <w:szCs w:val="20"/>
          <w:lang w:val="en"/>
        </w:rPr>
        <w:t>arity</w:t>
      </w:r>
      <w:proofErr w:type="spellEnd"/>
      <w:r w:rsidRPr="005E55E3">
        <w:rPr>
          <w:rFonts w:ascii="Helvetica" w:eastAsia="Times New Roman" w:hAnsi="Helvetica" w:cs="Helvetica"/>
          <w:color w:val="333333"/>
          <w:sz w:val="20"/>
          <w:szCs w:val="20"/>
          <w:lang w:val="en"/>
        </w:rPr>
        <w:t xml:space="preserve">, no grouping markers are necessary. In cases where operators have variable </w:t>
      </w:r>
      <w:proofErr w:type="spellStart"/>
      <w:r w:rsidRPr="005E55E3">
        <w:rPr>
          <w:rFonts w:ascii="Helvetica" w:eastAsia="Times New Roman" w:hAnsi="Helvetica" w:cs="Helvetica"/>
          <w:color w:val="333333"/>
          <w:sz w:val="20"/>
          <w:szCs w:val="20"/>
          <w:lang w:val="en"/>
        </w:rPr>
        <w:t>arity</w:t>
      </w:r>
      <w:proofErr w:type="spellEnd"/>
      <w:r w:rsidRPr="005E55E3">
        <w:rPr>
          <w:rFonts w:ascii="Helvetica" w:eastAsia="Times New Roman" w:hAnsi="Helvetica" w:cs="Helvetica"/>
          <w:color w:val="333333"/>
          <w:sz w:val="20"/>
          <w:szCs w:val="20"/>
          <w:lang w:val="en"/>
        </w:rPr>
        <w:t xml:space="preserve">, the operation is closed with </w:t>
      </w:r>
      <w:r w:rsidRPr="005E55E3">
        <w:rPr>
          <w:rFonts w:ascii="Consolas" w:eastAsia="Times New Roman" w:hAnsi="Consolas" w:cs="Consolas"/>
          <w:color w:val="333333"/>
          <w:sz w:val="18"/>
          <w:szCs w:val="18"/>
          <w:lang w:val="en"/>
        </w:rPr>
        <w:t>MKAY</w:t>
      </w:r>
      <w:r w:rsidRPr="005E55E3">
        <w:rPr>
          <w:rFonts w:ascii="Helvetica" w:eastAsia="Times New Roman" w:hAnsi="Helvetica" w:cs="Helvetica"/>
          <w:color w:val="333333"/>
          <w:sz w:val="20"/>
          <w:szCs w:val="20"/>
          <w:lang w:val="en"/>
        </w:rPr>
        <w:t xml:space="preserve">. An </w:t>
      </w:r>
      <w:r w:rsidRPr="005E55E3">
        <w:rPr>
          <w:rFonts w:ascii="Consolas" w:eastAsia="Times New Roman" w:hAnsi="Consolas" w:cs="Consolas"/>
          <w:color w:val="333333"/>
          <w:sz w:val="18"/>
          <w:szCs w:val="18"/>
          <w:lang w:val="en"/>
        </w:rPr>
        <w:t>MKAY</w:t>
      </w:r>
      <w:r w:rsidRPr="005E55E3">
        <w:rPr>
          <w:rFonts w:ascii="Helvetica" w:eastAsia="Times New Roman" w:hAnsi="Helvetica" w:cs="Helvetica"/>
          <w:color w:val="333333"/>
          <w:sz w:val="20"/>
          <w:szCs w:val="20"/>
          <w:lang w:val="en"/>
        </w:rPr>
        <w:t xml:space="preserve"> may be omitted if it coincides with the end of the line/statement, in which case the EOL stands in for as many </w:t>
      </w:r>
      <w:r w:rsidRPr="005E55E3">
        <w:rPr>
          <w:rFonts w:ascii="Consolas" w:eastAsia="Times New Roman" w:hAnsi="Consolas" w:cs="Consolas"/>
          <w:color w:val="333333"/>
          <w:sz w:val="18"/>
          <w:szCs w:val="18"/>
          <w:lang w:val="en"/>
        </w:rPr>
        <w:t>MKAYs</w:t>
      </w:r>
      <w:r w:rsidRPr="005E55E3">
        <w:rPr>
          <w:rFonts w:ascii="Helvetica" w:eastAsia="Times New Roman" w:hAnsi="Helvetica" w:cs="Helvetica"/>
          <w:color w:val="333333"/>
          <w:sz w:val="20"/>
          <w:szCs w:val="20"/>
          <w:lang w:val="en"/>
        </w:rPr>
        <w:t xml:space="preserve"> as there are open </w:t>
      </w:r>
      <w:proofErr w:type="spellStart"/>
      <w:r w:rsidRPr="005E55E3">
        <w:rPr>
          <w:rFonts w:ascii="Helvetica" w:eastAsia="Times New Roman" w:hAnsi="Helvetica" w:cs="Helvetica"/>
          <w:color w:val="333333"/>
          <w:sz w:val="20"/>
          <w:szCs w:val="20"/>
          <w:lang w:val="en"/>
        </w:rPr>
        <w:t>variadic</w:t>
      </w:r>
      <w:proofErr w:type="spellEnd"/>
      <w:r w:rsidRPr="005E55E3">
        <w:rPr>
          <w:rFonts w:ascii="Helvetica" w:eastAsia="Times New Roman" w:hAnsi="Helvetica" w:cs="Helvetica"/>
          <w:color w:val="333333"/>
          <w:sz w:val="20"/>
          <w:szCs w:val="20"/>
          <w:lang w:val="en"/>
        </w:rPr>
        <w:t xml:space="preserve"> functions.</w:t>
      </w:r>
    </w:p>
    <w:p w:rsidR="005E55E3" w:rsidRPr="005E55E3" w:rsidRDefault="005E55E3" w:rsidP="005E55E3">
      <w:pPr>
        <w:spacing w:before="100" w:beforeAutospacing="1" w:after="100" w:afterAutospacing="1" w:line="240" w:lineRule="auto"/>
        <w:rPr>
          <w:rFonts w:ascii="Helvetica" w:eastAsia="Times New Roman" w:hAnsi="Helvetica" w:cs="Helvetica"/>
          <w:color w:val="333333"/>
          <w:sz w:val="20"/>
          <w:szCs w:val="20"/>
          <w:lang w:val="en"/>
        </w:rPr>
      </w:pPr>
      <w:r w:rsidRPr="005E55E3">
        <w:rPr>
          <w:rFonts w:ascii="Helvetica" w:eastAsia="Times New Roman" w:hAnsi="Helvetica" w:cs="Helvetica"/>
          <w:color w:val="333333"/>
          <w:sz w:val="20"/>
          <w:szCs w:val="20"/>
          <w:lang w:val="en"/>
        </w:rPr>
        <w:t>Calling unary operators then has the following syntax:</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&lt;</w:t>
      </w:r>
      <w:proofErr w:type="gramStart"/>
      <w:r w:rsidRPr="005E55E3">
        <w:rPr>
          <w:rFonts w:ascii="Consolas" w:eastAsia="Times New Roman" w:hAnsi="Consolas" w:cs="Consolas"/>
          <w:color w:val="333333"/>
          <w:sz w:val="18"/>
          <w:szCs w:val="18"/>
          <w:lang w:val="en"/>
        </w:rPr>
        <w:t>operator</w:t>
      </w:r>
      <w:proofErr w:type="gramEnd"/>
      <w:r w:rsidRPr="005E55E3">
        <w:rPr>
          <w:rFonts w:ascii="Consolas" w:eastAsia="Times New Roman" w:hAnsi="Consolas" w:cs="Consolas"/>
          <w:color w:val="333333"/>
          <w:sz w:val="18"/>
          <w:szCs w:val="18"/>
          <w:lang w:val="en"/>
        </w:rPr>
        <w:t>&gt; &lt;expression1&gt;</w:t>
      </w:r>
    </w:p>
    <w:p w:rsidR="005E55E3" w:rsidRPr="005E55E3" w:rsidRDefault="005E55E3" w:rsidP="005E55E3">
      <w:pPr>
        <w:spacing w:before="100" w:beforeAutospacing="1" w:after="100" w:afterAutospacing="1" w:line="240" w:lineRule="auto"/>
        <w:rPr>
          <w:rFonts w:ascii="Helvetica" w:eastAsia="Times New Roman" w:hAnsi="Helvetica" w:cs="Helvetica"/>
          <w:color w:val="333333"/>
          <w:sz w:val="20"/>
          <w:szCs w:val="20"/>
          <w:lang w:val="en"/>
        </w:rPr>
      </w:pPr>
      <w:r w:rsidRPr="005E55E3">
        <w:rPr>
          <w:rFonts w:ascii="Helvetica" w:eastAsia="Times New Roman" w:hAnsi="Helvetica" w:cs="Helvetica"/>
          <w:color w:val="333333"/>
          <w:sz w:val="20"/>
          <w:szCs w:val="20"/>
          <w:lang w:val="en"/>
        </w:rPr>
        <w:t xml:space="preserve">The </w:t>
      </w:r>
      <w:proofErr w:type="gramStart"/>
      <w:r w:rsidRPr="005E55E3">
        <w:rPr>
          <w:rFonts w:ascii="Consolas" w:eastAsia="Times New Roman" w:hAnsi="Consolas" w:cs="Consolas"/>
          <w:color w:val="333333"/>
          <w:sz w:val="18"/>
          <w:szCs w:val="18"/>
          <w:lang w:val="en"/>
        </w:rPr>
        <w:t>AN</w:t>
      </w:r>
      <w:proofErr w:type="gramEnd"/>
      <w:r w:rsidRPr="005E55E3">
        <w:rPr>
          <w:rFonts w:ascii="Helvetica" w:eastAsia="Times New Roman" w:hAnsi="Helvetica" w:cs="Helvetica"/>
          <w:color w:val="333333"/>
          <w:sz w:val="20"/>
          <w:szCs w:val="20"/>
          <w:lang w:val="en"/>
        </w:rPr>
        <w:t xml:space="preserve"> keyword can optionally be used to separate arguments, so a binary operator expression has the following syntax:</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lastRenderedPageBreak/>
        <w:t>&lt;</w:t>
      </w:r>
      <w:proofErr w:type="gramStart"/>
      <w:r w:rsidRPr="005E55E3">
        <w:rPr>
          <w:rFonts w:ascii="Consolas" w:eastAsia="Times New Roman" w:hAnsi="Consolas" w:cs="Consolas"/>
          <w:color w:val="333333"/>
          <w:sz w:val="18"/>
          <w:szCs w:val="18"/>
          <w:lang w:val="en"/>
        </w:rPr>
        <w:t>operator</w:t>
      </w:r>
      <w:proofErr w:type="gramEnd"/>
      <w:r w:rsidRPr="005E55E3">
        <w:rPr>
          <w:rFonts w:ascii="Consolas" w:eastAsia="Times New Roman" w:hAnsi="Consolas" w:cs="Consolas"/>
          <w:color w:val="333333"/>
          <w:sz w:val="18"/>
          <w:szCs w:val="18"/>
          <w:lang w:val="en"/>
        </w:rPr>
        <w:t>&gt; &lt;expression1&gt; [AN] &lt;expression2&gt;</w:t>
      </w:r>
    </w:p>
    <w:p w:rsidR="005E55E3" w:rsidRPr="005E55E3" w:rsidRDefault="005E55E3" w:rsidP="005E55E3">
      <w:pPr>
        <w:spacing w:before="100" w:beforeAutospacing="1" w:after="100" w:afterAutospacing="1" w:line="240" w:lineRule="auto"/>
        <w:rPr>
          <w:rFonts w:ascii="Helvetica" w:eastAsia="Times New Roman" w:hAnsi="Helvetica" w:cs="Helvetica"/>
          <w:color w:val="333333"/>
          <w:sz w:val="20"/>
          <w:szCs w:val="20"/>
          <w:lang w:val="en"/>
        </w:rPr>
      </w:pPr>
      <w:r w:rsidRPr="005E55E3">
        <w:rPr>
          <w:rFonts w:ascii="Helvetica" w:eastAsia="Times New Roman" w:hAnsi="Helvetica" w:cs="Helvetica"/>
          <w:color w:val="333333"/>
          <w:sz w:val="20"/>
          <w:szCs w:val="20"/>
          <w:lang w:val="en"/>
        </w:rPr>
        <w:t xml:space="preserve">An expression containing an operator with infinite </w:t>
      </w:r>
      <w:proofErr w:type="spellStart"/>
      <w:r w:rsidRPr="005E55E3">
        <w:rPr>
          <w:rFonts w:ascii="Helvetica" w:eastAsia="Times New Roman" w:hAnsi="Helvetica" w:cs="Helvetica"/>
          <w:color w:val="333333"/>
          <w:sz w:val="20"/>
          <w:szCs w:val="20"/>
          <w:lang w:val="en"/>
        </w:rPr>
        <w:t>arity</w:t>
      </w:r>
      <w:proofErr w:type="spellEnd"/>
      <w:r w:rsidRPr="005E55E3">
        <w:rPr>
          <w:rFonts w:ascii="Helvetica" w:eastAsia="Times New Roman" w:hAnsi="Helvetica" w:cs="Helvetica"/>
          <w:color w:val="333333"/>
          <w:sz w:val="20"/>
          <w:szCs w:val="20"/>
          <w:lang w:val="en"/>
        </w:rPr>
        <w:t xml:space="preserve"> can then be expressed with the following syntax:</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&lt;</w:t>
      </w:r>
      <w:proofErr w:type="gramStart"/>
      <w:r w:rsidRPr="005E55E3">
        <w:rPr>
          <w:rFonts w:ascii="Consolas" w:eastAsia="Times New Roman" w:hAnsi="Consolas" w:cs="Consolas"/>
          <w:color w:val="333333"/>
          <w:sz w:val="18"/>
          <w:szCs w:val="18"/>
          <w:lang w:val="en"/>
        </w:rPr>
        <w:t>operator</w:t>
      </w:r>
      <w:proofErr w:type="gramEnd"/>
      <w:r w:rsidRPr="005E55E3">
        <w:rPr>
          <w:rFonts w:ascii="Consolas" w:eastAsia="Times New Roman" w:hAnsi="Consolas" w:cs="Consolas"/>
          <w:color w:val="333333"/>
          <w:sz w:val="18"/>
          <w:szCs w:val="18"/>
          <w:lang w:val="en"/>
        </w:rPr>
        <w:t>&gt; &lt;expr1&gt; [[[AN] &lt;expr2&gt;] [AN] &lt;expr3&gt; ...] MKAY</w:t>
      </w:r>
    </w:p>
    <w:p w:rsidR="005E55E3" w:rsidRPr="005E55E3" w:rsidRDefault="005E55E3" w:rsidP="005E55E3">
      <w:pPr>
        <w:spacing w:before="225" w:after="225" w:line="240" w:lineRule="auto"/>
        <w:outlineLvl w:val="2"/>
        <w:rPr>
          <w:rFonts w:ascii="Helvetica" w:eastAsia="Times New Roman" w:hAnsi="Helvetica" w:cs="Helvetica"/>
          <w:b/>
          <w:bCs/>
          <w:color w:val="333333"/>
          <w:sz w:val="24"/>
          <w:szCs w:val="24"/>
          <w:lang w:val="en"/>
        </w:rPr>
      </w:pPr>
      <w:r w:rsidRPr="005E55E3">
        <w:rPr>
          <w:rFonts w:ascii="Helvetica" w:eastAsia="Times New Roman" w:hAnsi="Helvetica" w:cs="Helvetica"/>
          <w:b/>
          <w:bCs/>
          <w:color w:val="333333"/>
          <w:sz w:val="24"/>
          <w:szCs w:val="24"/>
          <w:lang w:val="en"/>
        </w:rPr>
        <w:t>Math</w:t>
      </w:r>
    </w:p>
    <w:p w:rsidR="005E55E3" w:rsidRPr="005E55E3" w:rsidRDefault="005E55E3" w:rsidP="005E55E3">
      <w:pPr>
        <w:spacing w:before="100" w:beforeAutospacing="1" w:after="100" w:afterAutospacing="1" w:line="240" w:lineRule="auto"/>
        <w:rPr>
          <w:rFonts w:ascii="Helvetica" w:eastAsia="Times New Roman" w:hAnsi="Helvetica" w:cs="Helvetica"/>
          <w:color w:val="333333"/>
          <w:sz w:val="20"/>
          <w:szCs w:val="20"/>
          <w:lang w:val="en"/>
        </w:rPr>
      </w:pPr>
      <w:r w:rsidRPr="005E55E3">
        <w:rPr>
          <w:rFonts w:ascii="Helvetica" w:eastAsia="Times New Roman" w:hAnsi="Helvetica" w:cs="Helvetica"/>
          <w:color w:val="333333"/>
          <w:sz w:val="20"/>
          <w:szCs w:val="20"/>
          <w:lang w:val="en"/>
        </w:rPr>
        <w:t>The basic math operators are binary prefix operators.</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SUM OF &lt;x&gt; AN &lt;y&gt;       BTW +</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DIFF OF &lt;x&gt; AN &lt;y&gt;      BTW -</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PRODUKT OF &lt;x&gt; AN &lt;y&gt;   BTW *</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QUOSHUNT OF &lt;x&gt; AN &lt;y</w:t>
      </w:r>
      <w:proofErr w:type="gramStart"/>
      <w:r w:rsidRPr="005E55E3">
        <w:rPr>
          <w:rFonts w:ascii="Consolas" w:eastAsia="Times New Roman" w:hAnsi="Consolas" w:cs="Consolas"/>
          <w:color w:val="333333"/>
          <w:sz w:val="18"/>
          <w:szCs w:val="18"/>
          <w:lang w:val="en"/>
        </w:rPr>
        <w:t>&gt;  BTW</w:t>
      </w:r>
      <w:proofErr w:type="gramEnd"/>
      <w:r w:rsidRPr="005E55E3">
        <w:rPr>
          <w:rFonts w:ascii="Consolas" w:eastAsia="Times New Roman" w:hAnsi="Consolas" w:cs="Consolas"/>
          <w:color w:val="333333"/>
          <w:sz w:val="18"/>
          <w:szCs w:val="18"/>
          <w:lang w:val="en"/>
        </w:rPr>
        <w:t xml:space="preserve"> /</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MOD OF &lt;x&gt; AN &lt;y&gt;       BTW modulo</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BIGGR OF &lt;x&gt; AN &lt;y&gt;     BTW max</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SMALLR OF &lt;x&gt; AN &lt;y&gt;    BTW min</w:t>
      </w:r>
    </w:p>
    <w:p w:rsidR="005E55E3" w:rsidRPr="005E55E3" w:rsidRDefault="005E55E3" w:rsidP="005E55E3">
      <w:pPr>
        <w:spacing w:before="100" w:beforeAutospacing="1" w:after="100" w:afterAutospacing="1" w:line="240" w:lineRule="auto"/>
        <w:rPr>
          <w:rFonts w:ascii="Helvetica" w:eastAsia="Times New Roman" w:hAnsi="Helvetica" w:cs="Helvetica"/>
          <w:color w:val="333333"/>
          <w:sz w:val="20"/>
          <w:szCs w:val="20"/>
          <w:lang w:val="en"/>
        </w:rPr>
      </w:pPr>
      <w:r w:rsidRPr="005E55E3">
        <w:rPr>
          <w:rFonts w:ascii="Consolas" w:eastAsia="Times New Roman" w:hAnsi="Consolas" w:cs="Consolas"/>
          <w:color w:val="333333"/>
          <w:sz w:val="18"/>
          <w:szCs w:val="18"/>
          <w:lang w:val="en"/>
        </w:rPr>
        <w:t>&lt;x&gt;</w:t>
      </w:r>
      <w:r w:rsidRPr="005E55E3">
        <w:rPr>
          <w:rFonts w:ascii="Helvetica" w:eastAsia="Times New Roman" w:hAnsi="Helvetica" w:cs="Helvetica"/>
          <w:color w:val="333333"/>
          <w:sz w:val="20"/>
          <w:szCs w:val="20"/>
          <w:lang w:val="en"/>
        </w:rPr>
        <w:t xml:space="preserve"> and </w:t>
      </w:r>
      <w:r w:rsidRPr="005E55E3">
        <w:rPr>
          <w:rFonts w:ascii="Consolas" w:eastAsia="Times New Roman" w:hAnsi="Consolas" w:cs="Consolas"/>
          <w:color w:val="333333"/>
          <w:sz w:val="18"/>
          <w:szCs w:val="18"/>
          <w:lang w:val="en"/>
        </w:rPr>
        <w:t>&lt;y&gt;</w:t>
      </w:r>
      <w:r w:rsidRPr="005E55E3">
        <w:rPr>
          <w:rFonts w:ascii="Helvetica" w:eastAsia="Times New Roman" w:hAnsi="Helvetica" w:cs="Helvetica"/>
          <w:color w:val="333333"/>
          <w:sz w:val="20"/>
          <w:szCs w:val="20"/>
          <w:lang w:val="en"/>
        </w:rPr>
        <w:t xml:space="preserve"> may each be expressions in the above, so mathematical operators can be nested and grouped indefinitely.</w:t>
      </w:r>
    </w:p>
    <w:p w:rsidR="005E55E3" w:rsidRPr="005E55E3" w:rsidRDefault="005E55E3" w:rsidP="005E55E3">
      <w:pPr>
        <w:spacing w:before="100" w:beforeAutospacing="1" w:after="100" w:afterAutospacing="1" w:line="240" w:lineRule="auto"/>
        <w:rPr>
          <w:rFonts w:ascii="Helvetica" w:eastAsia="Times New Roman" w:hAnsi="Helvetica" w:cs="Helvetica"/>
          <w:color w:val="333333"/>
          <w:sz w:val="20"/>
          <w:szCs w:val="20"/>
          <w:lang w:val="en"/>
        </w:rPr>
      </w:pPr>
      <w:r w:rsidRPr="005E55E3">
        <w:rPr>
          <w:rFonts w:ascii="Helvetica" w:eastAsia="Times New Roman" w:hAnsi="Helvetica" w:cs="Helvetica"/>
          <w:color w:val="333333"/>
          <w:sz w:val="20"/>
          <w:szCs w:val="20"/>
          <w:lang w:val="en"/>
        </w:rPr>
        <w:t>Math is performed as integer math in the presence of two NUMBRs, but if either of the expressions are NUMBARs, then floating point math takes over.</w:t>
      </w:r>
    </w:p>
    <w:p w:rsidR="005E55E3" w:rsidRPr="005E55E3" w:rsidRDefault="005E55E3" w:rsidP="005E55E3">
      <w:pPr>
        <w:spacing w:before="100" w:beforeAutospacing="1" w:after="100" w:afterAutospacing="1" w:line="240" w:lineRule="auto"/>
        <w:rPr>
          <w:rFonts w:ascii="Helvetica" w:eastAsia="Times New Roman" w:hAnsi="Helvetica" w:cs="Helvetica"/>
          <w:color w:val="333333"/>
          <w:sz w:val="20"/>
          <w:szCs w:val="20"/>
          <w:lang w:val="en"/>
        </w:rPr>
      </w:pPr>
      <w:r w:rsidRPr="005E55E3">
        <w:rPr>
          <w:rFonts w:ascii="Helvetica" w:eastAsia="Times New Roman" w:hAnsi="Helvetica" w:cs="Helvetica"/>
          <w:color w:val="333333"/>
          <w:sz w:val="20"/>
          <w:szCs w:val="20"/>
          <w:lang w:val="en"/>
        </w:rPr>
        <w:t>If one or both arguments are a YARN, they get interpreted as NUMBARs if the YARN has a decimal point, and NUMBRs otherwise, then execution proceeds as above.</w:t>
      </w:r>
    </w:p>
    <w:p w:rsidR="005E55E3" w:rsidRPr="005E55E3" w:rsidRDefault="005E55E3" w:rsidP="005E55E3">
      <w:pPr>
        <w:spacing w:before="100" w:beforeAutospacing="1" w:after="100" w:afterAutospacing="1" w:line="240" w:lineRule="auto"/>
        <w:rPr>
          <w:rFonts w:ascii="Helvetica" w:eastAsia="Times New Roman" w:hAnsi="Helvetica" w:cs="Helvetica"/>
          <w:color w:val="333333"/>
          <w:sz w:val="20"/>
          <w:szCs w:val="20"/>
          <w:lang w:val="en"/>
        </w:rPr>
      </w:pPr>
      <w:r w:rsidRPr="005E55E3">
        <w:rPr>
          <w:rFonts w:ascii="Helvetica" w:eastAsia="Times New Roman" w:hAnsi="Helvetica" w:cs="Helvetica"/>
          <w:color w:val="333333"/>
          <w:sz w:val="20"/>
          <w:szCs w:val="20"/>
          <w:lang w:val="en"/>
        </w:rPr>
        <w:t>If one or another of the arguments cannot be safely cast to a numerical type, then it fails with an error.</w:t>
      </w:r>
    </w:p>
    <w:p w:rsidR="005E55E3" w:rsidRPr="005E55E3" w:rsidRDefault="005E55E3" w:rsidP="005E55E3">
      <w:pPr>
        <w:spacing w:before="225" w:after="225" w:line="240" w:lineRule="auto"/>
        <w:outlineLvl w:val="2"/>
        <w:rPr>
          <w:rFonts w:ascii="Helvetica" w:eastAsia="Times New Roman" w:hAnsi="Helvetica" w:cs="Helvetica"/>
          <w:b/>
          <w:bCs/>
          <w:color w:val="333333"/>
          <w:sz w:val="24"/>
          <w:szCs w:val="24"/>
          <w:lang w:val="en"/>
        </w:rPr>
      </w:pPr>
      <w:r w:rsidRPr="005E55E3">
        <w:rPr>
          <w:rFonts w:ascii="Helvetica" w:eastAsia="Times New Roman" w:hAnsi="Helvetica" w:cs="Helvetica"/>
          <w:b/>
          <w:bCs/>
          <w:color w:val="333333"/>
          <w:sz w:val="24"/>
          <w:szCs w:val="24"/>
          <w:lang w:val="en"/>
        </w:rPr>
        <w:t>Boolean</w:t>
      </w:r>
    </w:p>
    <w:p w:rsidR="005E55E3" w:rsidRPr="005E55E3" w:rsidRDefault="005E55E3" w:rsidP="005E55E3">
      <w:pPr>
        <w:spacing w:before="100" w:beforeAutospacing="1" w:after="100" w:afterAutospacing="1" w:line="240" w:lineRule="auto"/>
        <w:rPr>
          <w:rFonts w:ascii="Helvetica" w:eastAsia="Times New Roman" w:hAnsi="Helvetica" w:cs="Helvetica"/>
          <w:color w:val="333333"/>
          <w:sz w:val="20"/>
          <w:szCs w:val="20"/>
          <w:lang w:val="en"/>
        </w:rPr>
      </w:pPr>
      <w:r w:rsidRPr="005E55E3">
        <w:rPr>
          <w:rFonts w:ascii="Helvetica" w:eastAsia="Times New Roman" w:hAnsi="Helvetica" w:cs="Helvetica"/>
          <w:color w:val="333333"/>
          <w:sz w:val="20"/>
          <w:szCs w:val="20"/>
          <w:lang w:val="en"/>
        </w:rPr>
        <w:t>Boolean operators working on TROOFs are as follows:</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 xml:space="preserve">BOTH OF &lt;x&gt; [AN] &lt;y&gt;          BTW and: WIN </w:t>
      </w:r>
      <w:proofErr w:type="spellStart"/>
      <w:r w:rsidRPr="005E55E3">
        <w:rPr>
          <w:rFonts w:ascii="Consolas" w:eastAsia="Times New Roman" w:hAnsi="Consolas" w:cs="Consolas"/>
          <w:color w:val="333333"/>
          <w:sz w:val="18"/>
          <w:szCs w:val="18"/>
          <w:lang w:val="en"/>
        </w:rPr>
        <w:t>iff</w:t>
      </w:r>
      <w:proofErr w:type="spellEnd"/>
      <w:r w:rsidRPr="005E55E3">
        <w:rPr>
          <w:rFonts w:ascii="Consolas" w:eastAsia="Times New Roman" w:hAnsi="Consolas" w:cs="Consolas"/>
          <w:color w:val="333333"/>
          <w:sz w:val="18"/>
          <w:szCs w:val="18"/>
          <w:lang w:val="en"/>
        </w:rPr>
        <w:t xml:space="preserve"> x=WIN, y=WIN</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 xml:space="preserve">EITHER OF &lt;x&gt; [AN] &lt;y&gt;        BTW or: FAIL </w:t>
      </w:r>
      <w:proofErr w:type="spellStart"/>
      <w:r w:rsidRPr="005E55E3">
        <w:rPr>
          <w:rFonts w:ascii="Consolas" w:eastAsia="Times New Roman" w:hAnsi="Consolas" w:cs="Consolas"/>
          <w:color w:val="333333"/>
          <w:sz w:val="18"/>
          <w:szCs w:val="18"/>
          <w:lang w:val="en"/>
        </w:rPr>
        <w:t>iff</w:t>
      </w:r>
      <w:proofErr w:type="spellEnd"/>
      <w:r w:rsidRPr="005E55E3">
        <w:rPr>
          <w:rFonts w:ascii="Consolas" w:eastAsia="Times New Roman" w:hAnsi="Consolas" w:cs="Consolas"/>
          <w:color w:val="333333"/>
          <w:sz w:val="18"/>
          <w:szCs w:val="18"/>
          <w:lang w:val="en"/>
        </w:rPr>
        <w:t xml:space="preserve"> x=FAIL, y=FAIL</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 xml:space="preserve">WON OF &lt;x&gt; [AN] &lt;y&gt;           BTW </w:t>
      </w:r>
      <w:proofErr w:type="spellStart"/>
      <w:r w:rsidRPr="005E55E3">
        <w:rPr>
          <w:rFonts w:ascii="Consolas" w:eastAsia="Times New Roman" w:hAnsi="Consolas" w:cs="Consolas"/>
          <w:color w:val="333333"/>
          <w:sz w:val="18"/>
          <w:szCs w:val="18"/>
          <w:lang w:val="en"/>
        </w:rPr>
        <w:t>xor</w:t>
      </w:r>
      <w:proofErr w:type="spellEnd"/>
      <w:r w:rsidRPr="005E55E3">
        <w:rPr>
          <w:rFonts w:ascii="Consolas" w:eastAsia="Times New Roman" w:hAnsi="Consolas" w:cs="Consolas"/>
          <w:color w:val="333333"/>
          <w:sz w:val="18"/>
          <w:szCs w:val="18"/>
          <w:lang w:val="en"/>
        </w:rPr>
        <w:t>: FAIL if x=y</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NOT &lt;x&gt;                       BTW unary negation: WIN if x=FAIL</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 xml:space="preserve">ALL OF &lt;x&gt; [AN] &lt;y&gt; ... </w:t>
      </w:r>
      <w:proofErr w:type="gramStart"/>
      <w:r w:rsidRPr="005E55E3">
        <w:rPr>
          <w:rFonts w:ascii="Consolas" w:eastAsia="Times New Roman" w:hAnsi="Consolas" w:cs="Consolas"/>
          <w:color w:val="333333"/>
          <w:sz w:val="18"/>
          <w:szCs w:val="18"/>
          <w:lang w:val="en"/>
        </w:rPr>
        <w:t>MKAY  BTW</w:t>
      </w:r>
      <w:proofErr w:type="gramEnd"/>
      <w:r w:rsidRPr="005E55E3">
        <w:rPr>
          <w:rFonts w:ascii="Consolas" w:eastAsia="Times New Roman" w:hAnsi="Consolas" w:cs="Consolas"/>
          <w:color w:val="333333"/>
          <w:sz w:val="18"/>
          <w:szCs w:val="18"/>
          <w:lang w:val="en"/>
        </w:rPr>
        <w:t xml:space="preserve"> infinite </w:t>
      </w:r>
      <w:proofErr w:type="spellStart"/>
      <w:r w:rsidRPr="005E55E3">
        <w:rPr>
          <w:rFonts w:ascii="Consolas" w:eastAsia="Times New Roman" w:hAnsi="Consolas" w:cs="Consolas"/>
          <w:color w:val="333333"/>
          <w:sz w:val="18"/>
          <w:szCs w:val="18"/>
          <w:lang w:val="en"/>
        </w:rPr>
        <w:t>arity</w:t>
      </w:r>
      <w:proofErr w:type="spellEnd"/>
      <w:r w:rsidRPr="005E55E3">
        <w:rPr>
          <w:rFonts w:ascii="Consolas" w:eastAsia="Times New Roman" w:hAnsi="Consolas" w:cs="Consolas"/>
          <w:color w:val="333333"/>
          <w:sz w:val="18"/>
          <w:szCs w:val="18"/>
          <w:lang w:val="en"/>
        </w:rPr>
        <w:t xml:space="preserve"> AND</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 xml:space="preserve">ANY OF &lt;x&gt; [AN] &lt;y&gt; ... </w:t>
      </w:r>
      <w:proofErr w:type="gramStart"/>
      <w:r w:rsidRPr="005E55E3">
        <w:rPr>
          <w:rFonts w:ascii="Consolas" w:eastAsia="Times New Roman" w:hAnsi="Consolas" w:cs="Consolas"/>
          <w:color w:val="333333"/>
          <w:sz w:val="18"/>
          <w:szCs w:val="18"/>
          <w:lang w:val="en"/>
        </w:rPr>
        <w:t>MKAY  BTW</w:t>
      </w:r>
      <w:proofErr w:type="gramEnd"/>
      <w:r w:rsidRPr="005E55E3">
        <w:rPr>
          <w:rFonts w:ascii="Consolas" w:eastAsia="Times New Roman" w:hAnsi="Consolas" w:cs="Consolas"/>
          <w:color w:val="333333"/>
          <w:sz w:val="18"/>
          <w:szCs w:val="18"/>
          <w:lang w:val="en"/>
        </w:rPr>
        <w:t xml:space="preserve"> infinite </w:t>
      </w:r>
      <w:proofErr w:type="spellStart"/>
      <w:r w:rsidRPr="005E55E3">
        <w:rPr>
          <w:rFonts w:ascii="Consolas" w:eastAsia="Times New Roman" w:hAnsi="Consolas" w:cs="Consolas"/>
          <w:color w:val="333333"/>
          <w:sz w:val="18"/>
          <w:szCs w:val="18"/>
          <w:lang w:val="en"/>
        </w:rPr>
        <w:t>arity</w:t>
      </w:r>
      <w:proofErr w:type="spellEnd"/>
      <w:r w:rsidRPr="005E55E3">
        <w:rPr>
          <w:rFonts w:ascii="Consolas" w:eastAsia="Times New Roman" w:hAnsi="Consolas" w:cs="Consolas"/>
          <w:color w:val="333333"/>
          <w:sz w:val="18"/>
          <w:szCs w:val="18"/>
          <w:lang w:val="en"/>
        </w:rPr>
        <w:t xml:space="preserve"> OR</w:t>
      </w:r>
    </w:p>
    <w:p w:rsidR="005E55E3" w:rsidRPr="005E55E3" w:rsidRDefault="005E55E3" w:rsidP="005E55E3">
      <w:pPr>
        <w:spacing w:before="100" w:beforeAutospacing="1" w:after="100" w:afterAutospacing="1" w:line="240" w:lineRule="auto"/>
        <w:rPr>
          <w:rFonts w:ascii="Helvetica" w:eastAsia="Times New Roman" w:hAnsi="Helvetica" w:cs="Helvetica"/>
          <w:color w:val="333333"/>
          <w:sz w:val="20"/>
          <w:szCs w:val="20"/>
          <w:lang w:val="en"/>
        </w:rPr>
      </w:pPr>
      <w:r w:rsidRPr="005E55E3">
        <w:rPr>
          <w:rFonts w:ascii="Consolas" w:eastAsia="Times New Roman" w:hAnsi="Consolas" w:cs="Consolas"/>
          <w:color w:val="333333"/>
          <w:sz w:val="18"/>
          <w:szCs w:val="18"/>
          <w:lang w:val="en"/>
        </w:rPr>
        <w:t>&lt;x&gt;</w:t>
      </w:r>
      <w:r w:rsidRPr="005E55E3">
        <w:rPr>
          <w:rFonts w:ascii="Helvetica" w:eastAsia="Times New Roman" w:hAnsi="Helvetica" w:cs="Helvetica"/>
          <w:color w:val="333333"/>
          <w:sz w:val="20"/>
          <w:szCs w:val="20"/>
          <w:lang w:val="en"/>
        </w:rPr>
        <w:t xml:space="preserve"> and </w:t>
      </w:r>
      <w:r w:rsidRPr="005E55E3">
        <w:rPr>
          <w:rFonts w:ascii="Consolas" w:eastAsia="Times New Roman" w:hAnsi="Consolas" w:cs="Consolas"/>
          <w:color w:val="333333"/>
          <w:sz w:val="18"/>
          <w:szCs w:val="18"/>
          <w:lang w:val="en"/>
        </w:rPr>
        <w:t>&lt;y&gt;</w:t>
      </w:r>
      <w:r w:rsidRPr="005E55E3">
        <w:rPr>
          <w:rFonts w:ascii="Helvetica" w:eastAsia="Times New Roman" w:hAnsi="Helvetica" w:cs="Helvetica"/>
          <w:color w:val="333333"/>
          <w:sz w:val="20"/>
          <w:szCs w:val="20"/>
          <w:lang w:val="en"/>
        </w:rPr>
        <w:t xml:space="preserve"> in the expression syntaxes above are automatically cast as TROOF values if they are not already so.</w:t>
      </w:r>
    </w:p>
    <w:p w:rsidR="005E55E3" w:rsidRPr="005E55E3" w:rsidRDefault="005E55E3" w:rsidP="005E55E3">
      <w:pPr>
        <w:spacing w:before="225" w:after="225" w:line="240" w:lineRule="auto"/>
        <w:outlineLvl w:val="2"/>
        <w:rPr>
          <w:rFonts w:ascii="Helvetica" w:eastAsia="Times New Roman" w:hAnsi="Helvetica" w:cs="Helvetica"/>
          <w:b/>
          <w:bCs/>
          <w:color w:val="333333"/>
          <w:sz w:val="24"/>
          <w:szCs w:val="24"/>
          <w:lang w:val="en"/>
        </w:rPr>
      </w:pPr>
      <w:r w:rsidRPr="005E55E3">
        <w:rPr>
          <w:rFonts w:ascii="Helvetica" w:eastAsia="Times New Roman" w:hAnsi="Helvetica" w:cs="Helvetica"/>
          <w:b/>
          <w:bCs/>
          <w:color w:val="333333"/>
          <w:sz w:val="24"/>
          <w:szCs w:val="24"/>
          <w:lang w:val="en"/>
        </w:rPr>
        <w:t>Comparison</w:t>
      </w:r>
    </w:p>
    <w:p w:rsidR="005E55E3" w:rsidRPr="005E55E3" w:rsidRDefault="005E55E3" w:rsidP="005E55E3">
      <w:pPr>
        <w:spacing w:before="100" w:beforeAutospacing="1" w:after="100" w:afterAutospacing="1" w:line="240" w:lineRule="auto"/>
        <w:rPr>
          <w:rFonts w:ascii="Helvetica" w:eastAsia="Times New Roman" w:hAnsi="Helvetica" w:cs="Helvetica"/>
          <w:color w:val="333333"/>
          <w:sz w:val="20"/>
          <w:szCs w:val="20"/>
          <w:lang w:val="en"/>
        </w:rPr>
      </w:pPr>
      <w:r w:rsidRPr="005E55E3">
        <w:rPr>
          <w:rFonts w:ascii="Helvetica" w:eastAsia="Times New Roman" w:hAnsi="Helvetica" w:cs="Helvetica"/>
          <w:color w:val="333333"/>
          <w:sz w:val="20"/>
          <w:szCs w:val="20"/>
          <w:lang w:val="en"/>
        </w:rPr>
        <w:t>Comparison is (currently) done with two binary equality operators:</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 xml:space="preserve">BOTH SAEM &lt;x&gt; [AN] &lt;y&gt;   BTW WIN </w:t>
      </w:r>
      <w:proofErr w:type="spellStart"/>
      <w:r w:rsidRPr="005E55E3">
        <w:rPr>
          <w:rFonts w:ascii="Consolas" w:eastAsia="Times New Roman" w:hAnsi="Consolas" w:cs="Consolas"/>
          <w:color w:val="333333"/>
          <w:sz w:val="18"/>
          <w:szCs w:val="18"/>
          <w:lang w:val="en"/>
        </w:rPr>
        <w:t>iff</w:t>
      </w:r>
      <w:proofErr w:type="spellEnd"/>
      <w:r w:rsidRPr="005E55E3">
        <w:rPr>
          <w:rFonts w:ascii="Consolas" w:eastAsia="Times New Roman" w:hAnsi="Consolas" w:cs="Consolas"/>
          <w:color w:val="333333"/>
          <w:sz w:val="18"/>
          <w:szCs w:val="18"/>
          <w:lang w:val="en"/>
        </w:rPr>
        <w:t xml:space="preserve"> x == y</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 xml:space="preserve">DIFFRINT &lt;x&gt; [AN] &lt;y&gt;    BTW WIN </w:t>
      </w:r>
      <w:proofErr w:type="spellStart"/>
      <w:r w:rsidRPr="005E55E3">
        <w:rPr>
          <w:rFonts w:ascii="Consolas" w:eastAsia="Times New Roman" w:hAnsi="Consolas" w:cs="Consolas"/>
          <w:color w:val="333333"/>
          <w:sz w:val="18"/>
          <w:szCs w:val="18"/>
          <w:lang w:val="en"/>
        </w:rPr>
        <w:t>iff</w:t>
      </w:r>
      <w:proofErr w:type="spellEnd"/>
      <w:r w:rsidRPr="005E55E3">
        <w:rPr>
          <w:rFonts w:ascii="Consolas" w:eastAsia="Times New Roman" w:hAnsi="Consolas" w:cs="Consolas"/>
          <w:color w:val="333333"/>
          <w:sz w:val="18"/>
          <w:szCs w:val="18"/>
          <w:lang w:val="en"/>
        </w:rPr>
        <w:t xml:space="preserve"> </w:t>
      </w:r>
      <w:proofErr w:type="gramStart"/>
      <w:r w:rsidRPr="005E55E3">
        <w:rPr>
          <w:rFonts w:ascii="Consolas" w:eastAsia="Times New Roman" w:hAnsi="Consolas" w:cs="Consolas"/>
          <w:color w:val="333333"/>
          <w:sz w:val="18"/>
          <w:szCs w:val="18"/>
          <w:lang w:val="en"/>
        </w:rPr>
        <w:t>x !</w:t>
      </w:r>
      <w:proofErr w:type="gramEnd"/>
      <w:r w:rsidRPr="005E55E3">
        <w:rPr>
          <w:rFonts w:ascii="Consolas" w:eastAsia="Times New Roman" w:hAnsi="Consolas" w:cs="Consolas"/>
          <w:color w:val="333333"/>
          <w:sz w:val="18"/>
          <w:szCs w:val="18"/>
          <w:lang w:val="en"/>
        </w:rPr>
        <w:t>= y</w:t>
      </w:r>
    </w:p>
    <w:p w:rsidR="005E55E3" w:rsidRPr="005E55E3" w:rsidRDefault="005E55E3" w:rsidP="005E55E3">
      <w:pPr>
        <w:spacing w:before="100" w:beforeAutospacing="1" w:after="100" w:afterAutospacing="1" w:line="240" w:lineRule="auto"/>
        <w:rPr>
          <w:rFonts w:ascii="Helvetica" w:eastAsia="Times New Roman" w:hAnsi="Helvetica" w:cs="Helvetica"/>
          <w:color w:val="333333"/>
          <w:sz w:val="20"/>
          <w:szCs w:val="20"/>
          <w:lang w:val="en"/>
        </w:rPr>
      </w:pPr>
      <w:r w:rsidRPr="005E55E3">
        <w:rPr>
          <w:rFonts w:ascii="Helvetica" w:eastAsia="Times New Roman" w:hAnsi="Helvetica" w:cs="Helvetica"/>
          <w:color w:val="333333"/>
          <w:sz w:val="20"/>
          <w:szCs w:val="20"/>
          <w:lang w:val="en"/>
        </w:rPr>
        <w:t xml:space="preserve">Comparisons are performed as integer math in the presence of two NUMBRs, but if either of the expressions are NUMBARs, then floating point math takes over. Otherwise, there is no automatic casting in the equality, so </w:t>
      </w:r>
      <w:r w:rsidRPr="005E55E3">
        <w:rPr>
          <w:rFonts w:ascii="Consolas" w:eastAsia="Times New Roman" w:hAnsi="Consolas" w:cs="Consolas"/>
          <w:color w:val="333333"/>
          <w:sz w:val="18"/>
          <w:szCs w:val="18"/>
          <w:lang w:val="en"/>
        </w:rPr>
        <w:t>BOTH SAEM "3" AN 3</w:t>
      </w:r>
      <w:r w:rsidRPr="005E55E3">
        <w:rPr>
          <w:rFonts w:ascii="Helvetica" w:eastAsia="Times New Roman" w:hAnsi="Helvetica" w:cs="Helvetica"/>
          <w:color w:val="333333"/>
          <w:sz w:val="20"/>
          <w:szCs w:val="20"/>
          <w:lang w:val="en"/>
        </w:rPr>
        <w:t xml:space="preserve"> is FAIL.</w:t>
      </w:r>
    </w:p>
    <w:p w:rsidR="005E55E3" w:rsidRPr="005E55E3" w:rsidRDefault="005E55E3" w:rsidP="005E55E3">
      <w:pPr>
        <w:spacing w:before="100" w:beforeAutospacing="1" w:after="100" w:afterAutospacing="1" w:line="240" w:lineRule="auto"/>
        <w:rPr>
          <w:rFonts w:ascii="Helvetica" w:eastAsia="Times New Roman" w:hAnsi="Helvetica" w:cs="Helvetica"/>
          <w:color w:val="333333"/>
          <w:sz w:val="20"/>
          <w:szCs w:val="20"/>
          <w:lang w:val="en"/>
        </w:rPr>
      </w:pPr>
      <w:r w:rsidRPr="005E55E3">
        <w:rPr>
          <w:rFonts w:ascii="Helvetica" w:eastAsia="Times New Roman" w:hAnsi="Helvetica" w:cs="Helvetica"/>
          <w:color w:val="333333"/>
          <w:sz w:val="20"/>
          <w:szCs w:val="20"/>
          <w:lang w:val="en"/>
        </w:rPr>
        <w:lastRenderedPageBreak/>
        <w:t>There are (currently) no special numerical comparison operators. Greater-than and similar comparisons are done idiomatically using the minimum and maximum operators.</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BOTH SAEM &lt;x&gt; AN BIGGR OF &lt;x&gt; AN &lt;y&gt;   BTW x &gt;= y</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BOTH SAEM &lt;x&gt; AN SMALLR OF &lt;x&gt; AN &lt;y</w:t>
      </w:r>
      <w:proofErr w:type="gramStart"/>
      <w:r w:rsidRPr="005E55E3">
        <w:rPr>
          <w:rFonts w:ascii="Consolas" w:eastAsia="Times New Roman" w:hAnsi="Consolas" w:cs="Consolas"/>
          <w:color w:val="333333"/>
          <w:sz w:val="18"/>
          <w:szCs w:val="18"/>
          <w:lang w:val="en"/>
        </w:rPr>
        <w:t>&gt;  BTW</w:t>
      </w:r>
      <w:proofErr w:type="gramEnd"/>
      <w:r w:rsidRPr="005E55E3">
        <w:rPr>
          <w:rFonts w:ascii="Consolas" w:eastAsia="Times New Roman" w:hAnsi="Consolas" w:cs="Consolas"/>
          <w:color w:val="333333"/>
          <w:sz w:val="18"/>
          <w:szCs w:val="18"/>
          <w:lang w:val="en"/>
        </w:rPr>
        <w:t xml:space="preserve"> x &lt;= y</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DIFFRINT &lt;x&gt; AN SMALLR OF &lt;x&gt; AN &lt;y&gt;   BTW x &gt; y</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DIFFRINT &lt;x&gt; AN BIGGR OF &lt;x&gt; AN &lt;y&gt;    BTW x &lt; y</w:t>
      </w:r>
    </w:p>
    <w:p w:rsidR="005E55E3" w:rsidRPr="005E55E3" w:rsidRDefault="005E55E3" w:rsidP="005E55E3">
      <w:pPr>
        <w:spacing w:before="100" w:beforeAutospacing="1" w:after="100" w:afterAutospacing="1" w:line="240" w:lineRule="auto"/>
        <w:rPr>
          <w:rFonts w:ascii="Helvetica" w:eastAsia="Times New Roman" w:hAnsi="Helvetica" w:cs="Helvetica"/>
          <w:color w:val="333333"/>
          <w:sz w:val="20"/>
          <w:szCs w:val="20"/>
          <w:lang w:val="en"/>
        </w:rPr>
      </w:pPr>
      <w:r w:rsidRPr="005E55E3">
        <w:rPr>
          <w:rFonts w:ascii="Helvetica" w:eastAsia="Times New Roman" w:hAnsi="Helvetica" w:cs="Helvetica"/>
          <w:color w:val="333333"/>
          <w:sz w:val="20"/>
          <w:szCs w:val="20"/>
          <w:lang w:val="en"/>
        </w:rPr>
        <w:t xml:space="preserve">If </w:t>
      </w:r>
      <w:r w:rsidRPr="005E55E3">
        <w:rPr>
          <w:rFonts w:ascii="Consolas" w:eastAsia="Times New Roman" w:hAnsi="Consolas" w:cs="Consolas"/>
          <w:color w:val="333333"/>
          <w:sz w:val="18"/>
          <w:szCs w:val="18"/>
          <w:lang w:val="en"/>
        </w:rPr>
        <w:t>&lt;x&gt;</w:t>
      </w:r>
      <w:r w:rsidRPr="005E55E3">
        <w:rPr>
          <w:rFonts w:ascii="Helvetica" w:eastAsia="Times New Roman" w:hAnsi="Helvetica" w:cs="Helvetica"/>
          <w:color w:val="333333"/>
          <w:sz w:val="20"/>
          <w:szCs w:val="20"/>
          <w:lang w:val="en"/>
        </w:rPr>
        <w:t xml:space="preserve"> in the above formulations is too verbose or difficult to compute, don't forget the automatically created IT temporary variable. A further idiom could then be:</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&lt;</w:t>
      </w:r>
      <w:proofErr w:type="gramStart"/>
      <w:r w:rsidRPr="005E55E3">
        <w:rPr>
          <w:rFonts w:ascii="Consolas" w:eastAsia="Times New Roman" w:hAnsi="Consolas" w:cs="Consolas"/>
          <w:color w:val="333333"/>
          <w:sz w:val="18"/>
          <w:szCs w:val="18"/>
          <w:lang w:val="en"/>
        </w:rPr>
        <w:t>expression</w:t>
      </w:r>
      <w:proofErr w:type="gramEnd"/>
      <w:r w:rsidRPr="005E55E3">
        <w:rPr>
          <w:rFonts w:ascii="Consolas" w:eastAsia="Times New Roman" w:hAnsi="Consolas" w:cs="Consolas"/>
          <w:color w:val="333333"/>
          <w:sz w:val="18"/>
          <w:szCs w:val="18"/>
          <w:lang w:val="en"/>
        </w:rPr>
        <w:t>&gt;, DIFFRINT IT AN SMALLR OF IT AN &lt;y&gt;</w:t>
      </w:r>
    </w:p>
    <w:p w:rsidR="005E55E3" w:rsidRPr="005E55E3" w:rsidRDefault="005E55E3" w:rsidP="005E55E3">
      <w:pPr>
        <w:spacing w:before="100" w:beforeAutospacing="1" w:after="100" w:afterAutospacing="1" w:line="240" w:lineRule="auto"/>
        <w:rPr>
          <w:rFonts w:ascii="Helvetica" w:eastAsia="Times New Roman" w:hAnsi="Helvetica" w:cs="Helvetica"/>
          <w:color w:val="333333"/>
          <w:sz w:val="20"/>
          <w:szCs w:val="20"/>
          <w:lang w:val="en"/>
        </w:rPr>
      </w:pPr>
      <w:r w:rsidRPr="005E55E3">
        <w:rPr>
          <w:rFonts w:ascii="Helvetica" w:eastAsia="Times New Roman" w:hAnsi="Helvetica" w:cs="Helvetica"/>
          <w:i/>
          <w:iCs/>
          <w:color w:val="333333"/>
          <w:sz w:val="20"/>
          <w:szCs w:val="20"/>
          <w:lang w:val="en"/>
        </w:rPr>
        <w:t xml:space="preserve">Suggestions are being accepted for coherently and convincingly </w:t>
      </w:r>
      <w:proofErr w:type="spellStart"/>
      <w:r w:rsidRPr="005E55E3">
        <w:rPr>
          <w:rFonts w:ascii="Helvetica" w:eastAsia="Times New Roman" w:hAnsi="Helvetica" w:cs="Helvetica"/>
          <w:i/>
          <w:iCs/>
          <w:color w:val="333333"/>
          <w:sz w:val="20"/>
          <w:szCs w:val="20"/>
          <w:lang w:val="en"/>
        </w:rPr>
        <w:t>english</w:t>
      </w:r>
      <w:proofErr w:type="spellEnd"/>
      <w:r w:rsidRPr="005E55E3">
        <w:rPr>
          <w:rFonts w:ascii="Helvetica" w:eastAsia="Times New Roman" w:hAnsi="Helvetica" w:cs="Helvetica"/>
          <w:i/>
          <w:iCs/>
          <w:color w:val="333333"/>
          <w:sz w:val="20"/>
          <w:szCs w:val="20"/>
          <w:lang w:val="en"/>
        </w:rPr>
        <w:t>-like prefix operator names for greater-than and similar operators.</w:t>
      </w:r>
    </w:p>
    <w:p w:rsidR="005E55E3" w:rsidRPr="005E55E3" w:rsidRDefault="005E55E3" w:rsidP="005E55E3">
      <w:pPr>
        <w:spacing w:before="225" w:after="225" w:line="240" w:lineRule="auto"/>
        <w:outlineLvl w:val="2"/>
        <w:rPr>
          <w:rFonts w:ascii="Helvetica" w:eastAsia="Times New Roman" w:hAnsi="Helvetica" w:cs="Helvetica"/>
          <w:b/>
          <w:bCs/>
          <w:color w:val="333333"/>
          <w:sz w:val="24"/>
          <w:szCs w:val="24"/>
          <w:lang w:val="en"/>
        </w:rPr>
      </w:pPr>
      <w:r w:rsidRPr="005E55E3">
        <w:rPr>
          <w:rFonts w:ascii="Helvetica" w:eastAsia="Times New Roman" w:hAnsi="Helvetica" w:cs="Helvetica"/>
          <w:b/>
          <w:bCs/>
          <w:color w:val="333333"/>
          <w:sz w:val="24"/>
          <w:szCs w:val="24"/>
          <w:lang w:val="en"/>
        </w:rPr>
        <w:t>Concatenation</w:t>
      </w:r>
    </w:p>
    <w:p w:rsidR="005E55E3" w:rsidRPr="005E55E3" w:rsidRDefault="005E55E3" w:rsidP="005E55E3">
      <w:pPr>
        <w:spacing w:before="100" w:beforeAutospacing="1" w:after="100" w:afterAutospacing="1" w:line="240" w:lineRule="auto"/>
        <w:rPr>
          <w:rFonts w:ascii="Helvetica" w:eastAsia="Times New Roman" w:hAnsi="Helvetica" w:cs="Helvetica"/>
          <w:color w:val="333333"/>
          <w:sz w:val="20"/>
          <w:szCs w:val="20"/>
          <w:lang w:val="en"/>
        </w:rPr>
      </w:pPr>
      <w:r w:rsidRPr="005E55E3">
        <w:rPr>
          <w:rFonts w:ascii="Helvetica" w:eastAsia="Times New Roman" w:hAnsi="Helvetica" w:cs="Helvetica"/>
          <w:color w:val="333333"/>
          <w:sz w:val="20"/>
          <w:szCs w:val="20"/>
          <w:lang w:val="en"/>
        </w:rPr>
        <w:t xml:space="preserve">An indefinite number of YARNs may be explicitly concatenated with the </w:t>
      </w:r>
      <w:r w:rsidRPr="005E55E3">
        <w:rPr>
          <w:rFonts w:ascii="Consolas" w:eastAsia="Times New Roman" w:hAnsi="Consolas" w:cs="Consolas"/>
          <w:color w:val="333333"/>
          <w:sz w:val="18"/>
          <w:szCs w:val="18"/>
          <w:lang w:val="en"/>
        </w:rPr>
        <w:t>SMOOSH...MKAY</w:t>
      </w:r>
      <w:r w:rsidRPr="005E55E3">
        <w:rPr>
          <w:rFonts w:ascii="Helvetica" w:eastAsia="Times New Roman" w:hAnsi="Helvetica" w:cs="Helvetica"/>
          <w:color w:val="333333"/>
          <w:sz w:val="20"/>
          <w:szCs w:val="20"/>
          <w:lang w:val="en"/>
        </w:rPr>
        <w:t xml:space="preserve"> operator. Arguments may optionally be separated with </w:t>
      </w:r>
      <w:r w:rsidRPr="005E55E3">
        <w:rPr>
          <w:rFonts w:ascii="Consolas" w:eastAsia="Times New Roman" w:hAnsi="Consolas" w:cs="Consolas"/>
          <w:color w:val="333333"/>
          <w:sz w:val="18"/>
          <w:szCs w:val="18"/>
          <w:lang w:val="en"/>
        </w:rPr>
        <w:t>AN</w:t>
      </w:r>
      <w:r w:rsidRPr="005E55E3">
        <w:rPr>
          <w:rFonts w:ascii="Helvetica" w:eastAsia="Times New Roman" w:hAnsi="Helvetica" w:cs="Helvetica"/>
          <w:color w:val="333333"/>
          <w:sz w:val="20"/>
          <w:szCs w:val="20"/>
          <w:lang w:val="en"/>
        </w:rPr>
        <w:t xml:space="preserve">. As the </w:t>
      </w:r>
      <w:r w:rsidRPr="005E55E3">
        <w:rPr>
          <w:rFonts w:ascii="Consolas" w:eastAsia="Times New Roman" w:hAnsi="Consolas" w:cs="Consolas"/>
          <w:color w:val="333333"/>
          <w:sz w:val="18"/>
          <w:szCs w:val="18"/>
          <w:lang w:val="en"/>
        </w:rPr>
        <w:t>SMOOSH</w:t>
      </w:r>
      <w:r w:rsidRPr="005E55E3">
        <w:rPr>
          <w:rFonts w:ascii="Helvetica" w:eastAsia="Times New Roman" w:hAnsi="Helvetica" w:cs="Helvetica"/>
          <w:color w:val="333333"/>
          <w:sz w:val="20"/>
          <w:szCs w:val="20"/>
          <w:lang w:val="en"/>
        </w:rPr>
        <w:t xml:space="preserve"> expects strings as its input arguments, it will implicitly cast all input values of other types to YARNs. The line ending may safely implicitly close the </w:t>
      </w:r>
      <w:r w:rsidRPr="005E55E3">
        <w:rPr>
          <w:rFonts w:ascii="Consolas" w:eastAsia="Times New Roman" w:hAnsi="Consolas" w:cs="Consolas"/>
          <w:color w:val="333333"/>
          <w:sz w:val="18"/>
          <w:szCs w:val="18"/>
          <w:lang w:val="en"/>
        </w:rPr>
        <w:t>SMOOSH</w:t>
      </w:r>
      <w:r w:rsidRPr="005E55E3">
        <w:rPr>
          <w:rFonts w:ascii="Helvetica" w:eastAsia="Times New Roman" w:hAnsi="Helvetica" w:cs="Helvetica"/>
          <w:color w:val="333333"/>
          <w:sz w:val="20"/>
          <w:szCs w:val="20"/>
          <w:lang w:val="en"/>
        </w:rPr>
        <w:t xml:space="preserve"> operator without needing an </w:t>
      </w:r>
      <w:r w:rsidRPr="005E55E3">
        <w:rPr>
          <w:rFonts w:ascii="Consolas" w:eastAsia="Times New Roman" w:hAnsi="Consolas" w:cs="Consolas"/>
          <w:color w:val="333333"/>
          <w:sz w:val="18"/>
          <w:szCs w:val="18"/>
          <w:lang w:val="en"/>
        </w:rPr>
        <w:t>MKAY</w:t>
      </w:r>
      <w:r w:rsidRPr="005E55E3">
        <w:rPr>
          <w:rFonts w:ascii="Helvetica" w:eastAsia="Times New Roman" w:hAnsi="Helvetica" w:cs="Helvetica"/>
          <w:color w:val="333333"/>
          <w:sz w:val="20"/>
          <w:szCs w:val="20"/>
          <w:lang w:val="en"/>
        </w:rPr>
        <w:t>.</w:t>
      </w:r>
    </w:p>
    <w:p w:rsidR="005E55E3" w:rsidRPr="005E55E3" w:rsidRDefault="005E55E3" w:rsidP="005E55E3">
      <w:pPr>
        <w:spacing w:before="225" w:after="225" w:line="240" w:lineRule="auto"/>
        <w:outlineLvl w:val="2"/>
        <w:rPr>
          <w:rFonts w:ascii="Helvetica" w:eastAsia="Times New Roman" w:hAnsi="Helvetica" w:cs="Helvetica"/>
          <w:b/>
          <w:bCs/>
          <w:color w:val="333333"/>
          <w:sz w:val="24"/>
          <w:szCs w:val="24"/>
          <w:lang w:val="en"/>
        </w:rPr>
      </w:pPr>
      <w:r w:rsidRPr="005E55E3">
        <w:rPr>
          <w:rFonts w:ascii="Helvetica" w:eastAsia="Times New Roman" w:hAnsi="Helvetica" w:cs="Helvetica"/>
          <w:b/>
          <w:bCs/>
          <w:color w:val="333333"/>
          <w:sz w:val="24"/>
          <w:szCs w:val="24"/>
          <w:lang w:val="en"/>
        </w:rPr>
        <w:t>Casting</w:t>
      </w:r>
    </w:p>
    <w:p w:rsidR="005E55E3" w:rsidRPr="005E55E3" w:rsidRDefault="005E55E3" w:rsidP="005E55E3">
      <w:pPr>
        <w:spacing w:before="100" w:beforeAutospacing="1" w:after="100" w:afterAutospacing="1" w:line="240" w:lineRule="auto"/>
        <w:rPr>
          <w:rFonts w:ascii="Helvetica" w:eastAsia="Times New Roman" w:hAnsi="Helvetica" w:cs="Helvetica"/>
          <w:color w:val="333333"/>
          <w:sz w:val="20"/>
          <w:szCs w:val="20"/>
          <w:lang w:val="en"/>
        </w:rPr>
      </w:pPr>
      <w:r w:rsidRPr="005E55E3">
        <w:rPr>
          <w:rFonts w:ascii="Helvetica" w:eastAsia="Times New Roman" w:hAnsi="Helvetica" w:cs="Helvetica"/>
          <w:color w:val="333333"/>
          <w:sz w:val="20"/>
          <w:szCs w:val="20"/>
          <w:lang w:val="en"/>
        </w:rPr>
        <w:t>Operators that work on specific types implicitly cast parameter values of other types. If the value cannot be safely cast, then it results in an error.</w:t>
      </w:r>
    </w:p>
    <w:p w:rsidR="005E55E3" w:rsidRPr="005E55E3" w:rsidRDefault="005E55E3" w:rsidP="005E55E3">
      <w:pPr>
        <w:spacing w:before="100" w:beforeAutospacing="1" w:after="100" w:afterAutospacing="1" w:line="240" w:lineRule="auto"/>
        <w:rPr>
          <w:rFonts w:ascii="Helvetica" w:eastAsia="Times New Roman" w:hAnsi="Helvetica" w:cs="Helvetica"/>
          <w:color w:val="333333"/>
          <w:sz w:val="20"/>
          <w:szCs w:val="20"/>
          <w:lang w:val="en"/>
        </w:rPr>
      </w:pPr>
      <w:r w:rsidRPr="005E55E3">
        <w:rPr>
          <w:rFonts w:ascii="Helvetica" w:eastAsia="Times New Roman" w:hAnsi="Helvetica" w:cs="Helvetica"/>
          <w:color w:val="333333"/>
          <w:sz w:val="20"/>
          <w:szCs w:val="20"/>
          <w:lang w:val="en"/>
        </w:rPr>
        <w:t xml:space="preserve">An expression's value may be explicitly cast with the binary </w:t>
      </w:r>
      <w:r w:rsidRPr="005E55E3">
        <w:rPr>
          <w:rFonts w:ascii="Consolas" w:eastAsia="Times New Roman" w:hAnsi="Consolas" w:cs="Consolas"/>
          <w:color w:val="333333"/>
          <w:sz w:val="18"/>
          <w:szCs w:val="18"/>
          <w:lang w:val="en"/>
        </w:rPr>
        <w:t>MAEK</w:t>
      </w:r>
      <w:r w:rsidRPr="005E55E3">
        <w:rPr>
          <w:rFonts w:ascii="Helvetica" w:eastAsia="Times New Roman" w:hAnsi="Helvetica" w:cs="Helvetica"/>
          <w:color w:val="333333"/>
          <w:sz w:val="20"/>
          <w:szCs w:val="20"/>
          <w:lang w:val="en"/>
        </w:rPr>
        <w:t xml:space="preserve"> operator.</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MAEK &lt;expression&gt; [A] &lt;type&gt;</w:t>
      </w:r>
    </w:p>
    <w:p w:rsidR="005E55E3" w:rsidRPr="005E55E3" w:rsidRDefault="005E55E3" w:rsidP="005E55E3">
      <w:pPr>
        <w:spacing w:before="100" w:beforeAutospacing="1" w:after="100" w:afterAutospacing="1" w:line="240" w:lineRule="auto"/>
        <w:rPr>
          <w:rFonts w:ascii="Helvetica" w:eastAsia="Times New Roman" w:hAnsi="Helvetica" w:cs="Helvetica"/>
          <w:color w:val="333333"/>
          <w:sz w:val="20"/>
          <w:szCs w:val="20"/>
          <w:lang w:val="en"/>
        </w:rPr>
      </w:pPr>
      <w:r w:rsidRPr="005E55E3">
        <w:rPr>
          <w:rFonts w:ascii="Helvetica" w:eastAsia="Times New Roman" w:hAnsi="Helvetica" w:cs="Helvetica"/>
          <w:color w:val="333333"/>
          <w:sz w:val="20"/>
          <w:szCs w:val="20"/>
          <w:lang w:val="en"/>
        </w:rPr>
        <w:t xml:space="preserve">Where </w:t>
      </w:r>
      <w:r w:rsidRPr="005E55E3">
        <w:rPr>
          <w:rFonts w:ascii="Consolas" w:eastAsia="Times New Roman" w:hAnsi="Consolas" w:cs="Consolas"/>
          <w:color w:val="333333"/>
          <w:sz w:val="18"/>
          <w:szCs w:val="18"/>
          <w:lang w:val="en"/>
        </w:rPr>
        <w:t>&lt;type&gt;</w:t>
      </w:r>
      <w:r w:rsidRPr="005E55E3">
        <w:rPr>
          <w:rFonts w:ascii="Helvetica" w:eastAsia="Times New Roman" w:hAnsi="Helvetica" w:cs="Helvetica"/>
          <w:color w:val="333333"/>
          <w:sz w:val="20"/>
          <w:szCs w:val="20"/>
          <w:lang w:val="en"/>
        </w:rPr>
        <w:t xml:space="preserve"> is one of TROOF, YARN, NUMBR, NUMBAR, or NOOB. This is only for local casting: only the resultant value is cast, not the underlying variable(s), if any.</w:t>
      </w:r>
    </w:p>
    <w:p w:rsidR="005E55E3" w:rsidRPr="005E55E3" w:rsidRDefault="005E55E3" w:rsidP="005E55E3">
      <w:pPr>
        <w:spacing w:before="100" w:beforeAutospacing="1" w:after="100" w:afterAutospacing="1" w:line="240" w:lineRule="auto"/>
        <w:rPr>
          <w:rFonts w:ascii="Helvetica" w:eastAsia="Times New Roman" w:hAnsi="Helvetica" w:cs="Helvetica"/>
          <w:color w:val="333333"/>
          <w:sz w:val="20"/>
          <w:szCs w:val="20"/>
          <w:lang w:val="en"/>
        </w:rPr>
      </w:pPr>
      <w:r w:rsidRPr="005E55E3">
        <w:rPr>
          <w:rFonts w:ascii="Helvetica" w:eastAsia="Times New Roman" w:hAnsi="Helvetica" w:cs="Helvetica"/>
          <w:color w:val="333333"/>
          <w:sz w:val="20"/>
          <w:szCs w:val="20"/>
          <w:lang w:val="en"/>
        </w:rPr>
        <w:t xml:space="preserve">To explicitly re-cast a variable, you may create a normal assignment statement with the </w:t>
      </w:r>
      <w:r w:rsidRPr="005E55E3">
        <w:rPr>
          <w:rFonts w:ascii="Consolas" w:eastAsia="Times New Roman" w:hAnsi="Consolas" w:cs="Consolas"/>
          <w:color w:val="333333"/>
          <w:sz w:val="18"/>
          <w:szCs w:val="18"/>
          <w:lang w:val="en"/>
        </w:rPr>
        <w:t>MAEK</w:t>
      </w:r>
      <w:r w:rsidRPr="005E55E3">
        <w:rPr>
          <w:rFonts w:ascii="Helvetica" w:eastAsia="Times New Roman" w:hAnsi="Helvetica" w:cs="Helvetica"/>
          <w:color w:val="333333"/>
          <w:sz w:val="20"/>
          <w:szCs w:val="20"/>
          <w:lang w:val="en"/>
        </w:rPr>
        <w:t xml:space="preserve"> operator, or use a casting assignment statement as follows:</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&lt;</w:t>
      </w:r>
      <w:proofErr w:type="gramStart"/>
      <w:r w:rsidRPr="005E55E3">
        <w:rPr>
          <w:rFonts w:ascii="Consolas" w:eastAsia="Times New Roman" w:hAnsi="Consolas" w:cs="Consolas"/>
          <w:color w:val="333333"/>
          <w:sz w:val="18"/>
          <w:szCs w:val="18"/>
          <w:lang w:val="en"/>
        </w:rPr>
        <w:t>variable</w:t>
      </w:r>
      <w:proofErr w:type="gramEnd"/>
      <w:r w:rsidRPr="005E55E3">
        <w:rPr>
          <w:rFonts w:ascii="Consolas" w:eastAsia="Times New Roman" w:hAnsi="Consolas" w:cs="Consolas"/>
          <w:color w:val="333333"/>
          <w:sz w:val="18"/>
          <w:szCs w:val="18"/>
          <w:lang w:val="en"/>
        </w:rPr>
        <w:t>&gt; IS NOW A &lt;type&gt;         BTW equivalent to</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&lt;</w:t>
      </w:r>
      <w:proofErr w:type="gramStart"/>
      <w:r w:rsidRPr="005E55E3">
        <w:rPr>
          <w:rFonts w:ascii="Consolas" w:eastAsia="Times New Roman" w:hAnsi="Consolas" w:cs="Consolas"/>
          <w:color w:val="333333"/>
          <w:sz w:val="18"/>
          <w:szCs w:val="18"/>
          <w:lang w:val="en"/>
        </w:rPr>
        <w:t>variable</w:t>
      </w:r>
      <w:proofErr w:type="gramEnd"/>
      <w:r w:rsidRPr="005E55E3">
        <w:rPr>
          <w:rFonts w:ascii="Consolas" w:eastAsia="Times New Roman" w:hAnsi="Consolas" w:cs="Consolas"/>
          <w:color w:val="333333"/>
          <w:sz w:val="18"/>
          <w:szCs w:val="18"/>
          <w:lang w:val="en"/>
        </w:rPr>
        <w:t>&gt; R MAEK &lt;variable&gt; [A] &lt;type&gt;</w:t>
      </w:r>
    </w:p>
    <w:p w:rsidR="005E55E3" w:rsidRPr="005E55E3" w:rsidRDefault="005E55E3" w:rsidP="005E55E3">
      <w:pPr>
        <w:spacing w:before="225" w:after="225" w:line="240" w:lineRule="auto"/>
        <w:rPr>
          <w:rFonts w:ascii="Helvetica" w:eastAsia="Times New Roman" w:hAnsi="Helvetica" w:cs="Helvetica"/>
          <w:color w:val="333333"/>
          <w:sz w:val="20"/>
          <w:szCs w:val="20"/>
          <w:lang w:val="en"/>
        </w:rPr>
      </w:pPr>
      <w:r w:rsidRPr="005E55E3">
        <w:rPr>
          <w:rFonts w:ascii="Helvetica" w:eastAsia="Times New Roman" w:hAnsi="Helvetica" w:cs="Helvetica"/>
          <w:color w:val="333333"/>
          <w:sz w:val="20"/>
          <w:szCs w:val="20"/>
          <w:lang w:val="en"/>
        </w:rPr>
        <w:pict>
          <v:rect id="_x0000_i1029" style="width:0;height:0" o:hralign="center" o:hrstd="t" o:hr="t" fillcolor="#a0a0a0" stroked="f"/>
        </w:pict>
      </w:r>
    </w:p>
    <w:p w:rsidR="005E55E3" w:rsidRPr="005E55E3" w:rsidRDefault="005E55E3" w:rsidP="005E55E3">
      <w:pPr>
        <w:spacing w:before="225" w:after="225" w:line="240" w:lineRule="auto"/>
        <w:outlineLvl w:val="1"/>
        <w:rPr>
          <w:rFonts w:ascii="Helvetica" w:eastAsia="Times New Roman" w:hAnsi="Helvetica" w:cs="Helvetica"/>
          <w:b/>
          <w:bCs/>
          <w:color w:val="333333"/>
          <w:sz w:val="32"/>
          <w:szCs w:val="32"/>
          <w:lang w:val="en"/>
        </w:rPr>
      </w:pPr>
      <w:proofErr w:type="spellStart"/>
      <w:r w:rsidRPr="005E55E3">
        <w:rPr>
          <w:rFonts w:ascii="Helvetica" w:eastAsia="Times New Roman" w:hAnsi="Helvetica" w:cs="Helvetica"/>
          <w:b/>
          <w:bCs/>
          <w:color w:val="333333"/>
          <w:sz w:val="32"/>
          <w:szCs w:val="32"/>
          <w:lang w:val="en"/>
        </w:rPr>
        <w:t>Input/Output</w:t>
      </w:r>
      <w:proofErr w:type="spellEnd"/>
    </w:p>
    <w:p w:rsidR="005E55E3" w:rsidRPr="005E55E3" w:rsidRDefault="005E55E3" w:rsidP="005E55E3">
      <w:pPr>
        <w:spacing w:before="225" w:after="225" w:line="240" w:lineRule="auto"/>
        <w:outlineLvl w:val="2"/>
        <w:rPr>
          <w:rFonts w:ascii="Helvetica" w:eastAsia="Times New Roman" w:hAnsi="Helvetica" w:cs="Helvetica"/>
          <w:b/>
          <w:bCs/>
          <w:color w:val="333333"/>
          <w:sz w:val="24"/>
          <w:szCs w:val="24"/>
          <w:lang w:val="en"/>
        </w:rPr>
      </w:pPr>
      <w:r w:rsidRPr="005E55E3">
        <w:rPr>
          <w:rFonts w:ascii="Helvetica" w:eastAsia="Times New Roman" w:hAnsi="Helvetica" w:cs="Helvetica"/>
          <w:b/>
          <w:bCs/>
          <w:color w:val="333333"/>
          <w:sz w:val="24"/>
          <w:szCs w:val="24"/>
          <w:lang w:val="en"/>
        </w:rPr>
        <w:t>Terminal-Based</w:t>
      </w:r>
    </w:p>
    <w:p w:rsidR="005E55E3" w:rsidRPr="005E55E3" w:rsidRDefault="005E55E3" w:rsidP="005E55E3">
      <w:pPr>
        <w:spacing w:before="100" w:beforeAutospacing="1" w:after="100" w:afterAutospacing="1" w:line="240" w:lineRule="auto"/>
        <w:rPr>
          <w:rFonts w:ascii="Helvetica" w:eastAsia="Times New Roman" w:hAnsi="Helvetica" w:cs="Helvetica"/>
          <w:color w:val="333333"/>
          <w:sz w:val="20"/>
          <w:szCs w:val="20"/>
          <w:lang w:val="en"/>
        </w:rPr>
      </w:pPr>
      <w:r w:rsidRPr="005E55E3">
        <w:rPr>
          <w:rFonts w:ascii="Helvetica" w:eastAsia="Times New Roman" w:hAnsi="Helvetica" w:cs="Helvetica"/>
          <w:color w:val="333333"/>
          <w:sz w:val="20"/>
          <w:szCs w:val="20"/>
          <w:lang w:val="en"/>
        </w:rPr>
        <w:t xml:space="preserve">The print (to STDOUT or the terminal) operator is </w:t>
      </w:r>
      <w:r w:rsidRPr="005E55E3">
        <w:rPr>
          <w:rFonts w:ascii="Consolas" w:eastAsia="Times New Roman" w:hAnsi="Consolas" w:cs="Consolas"/>
          <w:color w:val="333333"/>
          <w:sz w:val="18"/>
          <w:szCs w:val="18"/>
          <w:lang w:val="en"/>
        </w:rPr>
        <w:t>VISIBLE</w:t>
      </w:r>
      <w:r w:rsidRPr="005E55E3">
        <w:rPr>
          <w:rFonts w:ascii="Helvetica" w:eastAsia="Times New Roman" w:hAnsi="Helvetica" w:cs="Helvetica"/>
          <w:color w:val="333333"/>
          <w:sz w:val="20"/>
          <w:szCs w:val="20"/>
          <w:lang w:val="en"/>
        </w:rPr>
        <w:t xml:space="preserve">. It has infinite </w:t>
      </w:r>
      <w:proofErr w:type="spellStart"/>
      <w:r w:rsidRPr="005E55E3">
        <w:rPr>
          <w:rFonts w:ascii="Helvetica" w:eastAsia="Times New Roman" w:hAnsi="Helvetica" w:cs="Helvetica"/>
          <w:color w:val="333333"/>
          <w:sz w:val="20"/>
          <w:szCs w:val="20"/>
          <w:lang w:val="en"/>
        </w:rPr>
        <w:t>arity</w:t>
      </w:r>
      <w:proofErr w:type="spellEnd"/>
      <w:r w:rsidRPr="005E55E3">
        <w:rPr>
          <w:rFonts w:ascii="Helvetica" w:eastAsia="Times New Roman" w:hAnsi="Helvetica" w:cs="Helvetica"/>
          <w:color w:val="333333"/>
          <w:sz w:val="20"/>
          <w:szCs w:val="20"/>
          <w:lang w:val="en"/>
        </w:rPr>
        <w:t xml:space="preserve"> and implicitly concatenates all of its arguments after casting them to YARNs. It is terminated by the statement delimiter (line end or comma). The output is automatically terminated with a carriage return (:)), unless the final token is terminated with an exclamation point (!), in which case the carriage return is suppressed.</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lastRenderedPageBreak/>
        <w:t>VISIBLE &lt;expression&gt; [&lt;expression&gt; ...</w:t>
      </w:r>
      <w:proofErr w:type="gramStart"/>
      <w:r w:rsidRPr="005E55E3">
        <w:rPr>
          <w:rFonts w:ascii="Consolas" w:eastAsia="Times New Roman" w:hAnsi="Consolas" w:cs="Consolas"/>
          <w:color w:val="333333"/>
          <w:sz w:val="18"/>
          <w:szCs w:val="18"/>
          <w:lang w:val="en"/>
        </w:rPr>
        <w:t>][</w:t>
      </w:r>
      <w:proofErr w:type="gramEnd"/>
      <w:r w:rsidRPr="005E55E3">
        <w:rPr>
          <w:rFonts w:ascii="Consolas" w:eastAsia="Times New Roman" w:hAnsi="Consolas" w:cs="Consolas"/>
          <w:color w:val="333333"/>
          <w:sz w:val="18"/>
          <w:szCs w:val="18"/>
          <w:lang w:val="en"/>
        </w:rPr>
        <w:t>!]</w:t>
      </w:r>
    </w:p>
    <w:p w:rsidR="005E55E3" w:rsidRPr="005E55E3" w:rsidRDefault="005E55E3" w:rsidP="005E55E3">
      <w:pPr>
        <w:spacing w:before="100" w:beforeAutospacing="1" w:after="100" w:afterAutospacing="1" w:line="240" w:lineRule="auto"/>
        <w:rPr>
          <w:rFonts w:ascii="Helvetica" w:eastAsia="Times New Roman" w:hAnsi="Helvetica" w:cs="Helvetica"/>
          <w:color w:val="333333"/>
          <w:sz w:val="20"/>
          <w:szCs w:val="20"/>
          <w:lang w:val="en"/>
        </w:rPr>
      </w:pPr>
      <w:r w:rsidRPr="005E55E3">
        <w:rPr>
          <w:rFonts w:ascii="Helvetica" w:eastAsia="Times New Roman" w:hAnsi="Helvetica" w:cs="Helvetica"/>
          <w:color w:val="333333"/>
          <w:sz w:val="20"/>
          <w:szCs w:val="20"/>
          <w:lang w:val="en"/>
        </w:rPr>
        <w:t>There is currently no defined standard for printing to a file.</w:t>
      </w:r>
    </w:p>
    <w:p w:rsidR="005E55E3" w:rsidRPr="005E55E3" w:rsidRDefault="005E55E3" w:rsidP="005E55E3">
      <w:pPr>
        <w:spacing w:before="100" w:beforeAutospacing="1" w:after="100" w:afterAutospacing="1" w:line="240" w:lineRule="auto"/>
        <w:rPr>
          <w:rFonts w:ascii="Helvetica" w:eastAsia="Times New Roman" w:hAnsi="Helvetica" w:cs="Helvetica"/>
          <w:color w:val="333333"/>
          <w:sz w:val="20"/>
          <w:szCs w:val="20"/>
          <w:lang w:val="en"/>
        </w:rPr>
      </w:pPr>
      <w:r w:rsidRPr="005E55E3">
        <w:rPr>
          <w:rFonts w:ascii="Helvetica" w:eastAsia="Times New Roman" w:hAnsi="Helvetica" w:cs="Helvetica"/>
          <w:color w:val="333333"/>
          <w:sz w:val="20"/>
          <w:szCs w:val="20"/>
          <w:lang w:val="en"/>
        </w:rPr>
        <w:t>To accept input from the user, the keyword is</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GIMMEH &lt;variable&gt;</w:t>
      </w:r>
    </w:p>
    <w:p w:rsidR="005E55E3" w:rsidRPr="005E55E3" w:rsidRDefault="005E55E3" w:rsidP="005E55E3">
      <w:pPr>
        <w:spacing w:before="100" w:beforeAutospacing="1" w:after="100" w:afterAutospacing="1" w:line="240" w:lineRule="auto"/>
        <w:rPr>
          <w:rFonts w:ascii="Helvetica" w:eastAsia="Times New Roman" w:hAnsi="Helvetica" w:cs="Helvetica"/>
          <w:color w:val="333333"/>
          <w:sz w:val="20"/>
          <w:szCs w:val="20"/>
          <w:lang w:val="en"/>
        </w:rPr>
      </w:pPr>
      <w:proofErr w:type="gramStart"/>
      <w:r w:rsidRPr="005E55E3">
        <w:rPr>
          <w:rFonts w:ascii="Helvetica" w:eastAsia="Times New Roman" w:hAnsi="Helvetica" w:cs="Helvetica"/>
          <w:color w:val="333333"/>
          <w:sz w:val="20"/>
          <w:szCs w:val="20"/>
          <w:lang w:val="en"/>
        </w:rPr>
        <w:t>which</w:t>
      </w:r>
      <w:proofErr w:type="gramEnd"/>
      <w:r w:rsidRPr="005E55E3">
        <w:rPr>
          <w:rFonts w:ascii="Helvetica" w:eastAsia="Times New Roman" w:hAnsi="Helvetica" w:cs="Helvetica"/>
          <w:color w:val="333333"/>
          <w:sz w:val="20"/>
          <w:szCs w:val="20"/>
          <w:lang w:val="en"/>
        </w:rPr>
        <w:t xml:space="preserve"> takes YARN for input and stores the value in the given variable.</w:t>
      </w:r>
    </w:p>
    <w:p w:rsidR="005E55E3" w:rsidRPr="005E55E3" w:rsidRDefault="005E55E3" w:rsidP="005E55E3">
      <w:pPr>
        <w:spacing w:before="100" w:beforeAutospacing="1" w:after="100" w:afterAutospacing="1" w:line="240" w:lineRule="auto"/>
        <w:rPr>
          <w:rFonts w:ascii="Helvetica" w:eastAsia="Times New Roman" w:hAnsi="Helvetica" w:cs="Helvetica"/>
          <w:color w:val="333333"/>
          <w:sz w:val="20"/>
          <w:szCs w:val="20"/>
          <w:lang w:val="en"/>
        </w:rPr>
      </w:pPr>
      <w:r w:rsidRPr="005E55E3">
        <w:rPr>
          <w:rFonts w:ascii="Consolas" w:eastAsia="Times New Roman" w:hAnsi="Consolas" w:cs="Consolas"/>
          <w:i/>
          <w:iCs/>
          <w:color w:val="333333"/>
          <w:sz w:val="18"/>
          <w:szCs w:val="18"/>
          <w:lang w:val="en"/>
        </w:rPr>
        <w:t>GIMMEH</w:t>
      </w:r>
      <w:r w:rsidRPr="005E55E3">
        <w:rPr>
          <w:rFonts w:ascii="Helvetica" w:eastAsia="Times New Roman" w:hAnsi="Helvetica" w:cs="Helvetica"/>
          <w:i/>
          <w:iCs/>
          <w:color w:val="333333"/>
          <w:sz w:val="20"/>
          <w:szCs w:val="20"/>
          <w:lang w:val="en"/>
        </w:rPr>
        <w:t xml:space="preserve"> is defined minimally here as a holdover from 1.0 and because there has not been any detailed discussion of this feature. We count on the liberal casting capabilities of the language and programmer inventiveness to handle input restriction. </w:t>
      </w:r>
      <w:r w:rsidRPr="005E55E3">
        <w:rPr>
          <w:rFonts w:ascii="Consolas" w:eastAsia="Times New Roman" w:hAnsi="Consolas" w:cs="Consolas"/>
          <w:i/>
          <w:iCs/>
          <w:color w:val="333333"/>
          <w:sz w:val="18"/>
          <w:szCs w:val="18"/>
          <w:lang w:val="en"/>
        </w:rPr>
        <w:t>GIMMEH</w:t>
      </w:r>
      <w:r w:rsidRPr="005E55E3">
        <w:rPr>
          <w:rFonts w:ascii="Helvetica" w:eastAsia="Times New Roman" w:hAnsi="Helvetica" w:cs="Helvetica"/>
          <w:i/>
          <w:iCs/>
          <w:color w:val="333333"/>
          <w:sz w:val="20"/>
          <w:szCs w:val="20"/>
          <w:lang w:val="en"/>
        </w:rPr>
        <w:t xml:space="preserve"> may change in a future version.</w:t>
      </w:r>
    </w:p>
    <w:p w:rsidR="005E55E3" w:rsidRPr="005E55E3" w:rsidRDefault="005E55E3" w:rsidP="005E55E3">
      <w:pPr>
        <w:spacing w:before="225" w:after="225" w:line="240" w:lineRule="auto"/>
        <w:rPr>
          <w:rFonts w:ascii="Helvetica" w:eastAsia="Times New Roman" w:hAnsi="Helvetica" w:cs="Helvetica"/>
          <w:color w:val="333333"/>
          <w:sz w:val="20"/>
          <w:szCs w:val="20"/>
          <w:lang w:val="en"/>
        </w:rPr>
      </w:pPr>
      <w:r w:rsidRPr="005E55E3">
        <w:rPr>
          <w:rFonts w:ascii="Helvetica" w:eastAsia="Times New Roman" w:hAnsi="Helvetica" w:cs="Helvetica"/>
          <w:color w:val="333333"/>
          <w:sz w:val="20"/>
          <w:szCs w:val="20"/>
          <w:lang w:val="en"/>
        </w:rPr>
        <w:pict>
          <v:rect id="_x0000_i1030" style="width:0;height:0" o:hralign="center" o:hrstd="t" o:hr="t" fillcolor="#a0a0a0" stroked="f"/>
        </w:pict>
      </w:r>
    </w:p>
    <w:p w:rsidR="005E55E3" w:rsidRPr="005E55E3" w:rsidRDefault="005E55E3" w:rsidP="005E55E3">
      <w:pPr>
        <w:spacing w:before="225" w:after="225" w:line="240" w:lineRule="auto"/>
        <w:outlineLvl w:val="1"/>
        <w:rPr>
          <w:rFonts w:ascii="Helvetica" w:eastAsia="Times New Roman" w:hAnsi="Helvetica" w:cs="Helvetica"/>
          <w:b/>
          <w:bCs/>
          <w:color w:val="333333"/>
          <w:sz w:val="32"/>
          <w:szCs w:val="32"/>
          <w:lang w:val="en"/>
        </w:rPr>
      </w:pPr>
      <w:r w:rsidRPr="005E55E3">
        <w:rPr>
          <w:rFonts w:ascii="Helvetica" w:eastAsia="Times New Roman" w:hAnsi="Helvetica" w:cs="Helvetica"/>
          <w:b/>
          <w:bCs/>
          <w:color w:val="333333"/>
          <w:sz w:val="32"/>
          <w:szCs w:val="32"/>
          <w:lang w:val="en"/>
        </w:rPr>
        <w:t>Statements</w:t>
      </w:r>
    </w:p>
    <w:p w:rsidR="005E55E3" w:rsidRPr="005E55E3" w:rsidRDefault="005E55E3" w:rsidP="005E55E3">
      <w:pPr>
        <w:spacing w:before="225" w:after="225" w:line="240" w:lineRule="auto"/>
        <w:outlineLvl w:val="2"/>
        <w:rPr>
          <w:rFonts w:ascii="Helvetica" w:eastAsia="Times New Roman" w:hAnsi="Helvetica" w:cs="Helvetica"/>
          <w:b/>
          <w:bCs/>
          <w:color w:val="333333"/>
          <w:sz w:val="24"/>
          <w:szCs w:val="24"/>
          <w:lang w:val="en"/>
        </w:rPr>
      </w:pPr>
      <w:r w:rsidRPr="005E55E3">
        <w:rPr>
          <w:rFonts w:ascii="Helvetica" w:eastAsia="Times New Roman" w:hAnsi="Helvetica" w:cs="Helvetica"/>
          <w:b/>
          <w:bCs/>
          <w:color w:val="333333"/>
          <w:sz w:val="24"/>
          <w:szCs w:val="24"/>
          <w:lang w:val="en"/>
        </w:rPr>
        <w:t>Expression Statements</w:t>
      </w:r>
    </w:p>
    <w:p w:rsidR="005E55E3" w:rsidRPr="005E55E3" w:rsidRDefault="005E55E3" w:rsidP="005E55E3">
      <w:pPr>
        <w:spacing w:before="100" w:beforeAutospacing="1" w:after="100" w:afterAutospacing="1" w:line="240" w:lineRule="auto"/>
        <w:rPr>
          <w:rFonts w:ascii="Helvetica" w:eastAsia="Times New Roman" w:hAnsi="Helvetica" w:cs="Helvetica"/>
          <w:color w:val="333333"/>
          <w:sz w:val="20"/>
          <w:szCs w:val="20"/>
          <w:lang w:val="en"/>
        </w:rPr>
      </w:pPr>
      <w:r w:rsidRPr="005E55E3">
        <w:rPr>
          <w:rFonts w:ascii="Helvetica" w:eastAsia="Times New Roman" w:hAnsi="Helvetica" w:cs="Helvetica"/>
          <w:color w:val="333333"/>
          <w:sz w:val="20"/>
          <w:szCs w:val="20"/>
          <w:lang w:val="en"/>
        </w:rPr>
        <w:t xml:space="preserve">A bare expression (e.g. a function call or math operation), without any assignment, is a legal statement in LOLCODE. Aside from any side-effects from the expression when evaluated, the final value is placed in the temporary variable </w:t>
      </w:r>
      <w:r w:rsidRPr="005E55E3">
        <w:rPr>
          <w:rFonts w:ascii="Consolas" w:eastAsia="Times New Roman" w:hAnsi="Consolas" w:cs="Consolas"/>
          <w:color w:val="333333"/>
          <w:sz w:val="18"/>
          <w:szCs w:val="18"/>
          <w:lang w:val="en"/>
        </w:rPr>
        <w:t>IT</w:t>
      </w:r>
      <w:r w:rsidRPr="005E55E3">
        <w:rPr>
          <w:rFonts w:ascii="Helvetica" w:eastAsia="Times New Roman" w:hAnsi="Helvetica" w:cs="Helvetica"/>
          <w:color w:val="333333"/>
          <w:sz w:val="20"/>
          <w:szCs w:val="20"/>
          <w:lang w:val="en"/>
        </w:rPr>
        <w:t xml:space="preserve">. </w:t>
      </w:r>
      <w:proofErr w:type="gramStart"/>
      <w:r w:rsidRPr="005E55E3">
        <w:rPr>
          <w:rFonts w:ascii="Consolas" w:eastAsia="Times New Roman" w:hAnsi="Consolas" w:cs="Consolas"/>
          <w:color w:val="333333"/>
          <w:sz w:val="18"/>
          <w:szCs w:val="18"/>
          <w:lang w:val="en"/>
        </w:rPr>
        <w:t>IT</w:t>
      </w:r>
      <w:r w:rsidRPr="005E55E3">
        <w:rPr>
          <w:rFonts w:ascii="Helvetica" w:eastAsia="Times New Roman" w:hAnsi="Helvetica" w:cs="Helvetica"/>
          <w:color w:val="333333"/>
          <w:sz w:val="20"/>
          <w:szCs w:val="20"/>
          <w:lang w:val="en"/>
        </w:rPr>
        <w:t>'s</w:t>
      </w:r>
      <w:proofErr w:type="gramEnd"/>
      <w:r w:rsidRPr="005E55E3">
        <w:rPr>
          <w:rFonts w:ascii="Helvetica" w:eastAsia="Times New Roman" w:hAnsi="Helvetica" w:cs="Helvetica"/>
          <w:color w:val="333333"/>
          <w:sz w:val="20"/>
          <w:szCs w:val="20"/>
          <w:lang w:val="en"/>
        </w:rPr>
        <w:t xml:space="preserve"> value remains in local scope and exists until the next time it is replaced with a bare expression.</w:t>
      </w:r>
    </w:p>
    <w:p w:rsidR="005E55E3" w:rsidRPr="005E55E3" w:rsidRDefault="005E55E3" w:rsidP="005E55E3">
      <w:pPr>
        <w:spacing w:before="225" w:after="225" w:line="240" w:lineRule="auto"/>
        <w:outlineLvl w:val="2"/>
        <w:rPr>
          <w:rFonts w:ascii="Helvetica" w:eastAsia="Times New Roman" w:hAnsi="Helvetica" w:cs="Helvetica"/>
          <w:b/>
          <w:bCs/>
          <w:color w:val="333333"/>
          <w:sz w:val="24"/>
          <w:szCs w:val="24"/>
          <w:lang w:val="en"/>
        </w:rPr>
      </w:pPr>
      <w:r w:rsidRPr="005E55E3">
        <w:rPr>
          <w:rFonts w:ascii="Helvetica" w:eastAsia="Times New Roman" w:hAnsi="Helvetica" w:cs="Helvetica"/>
          <w:b/>
          <w:bCs/>
          <w:color w:val="333333"/>
          <w:sz w:val="24"/>
          <w:szCs w:val="24"/>
          <w:lang w:val="en"/>
        </w:rPr>
        <w:t>Assignment Statements</w:t>
      </w:r>
    </w:p>
    <w:p w:rsidR="005E55E3" w:rsidRPr="005E55E3" w:rsidRDefault="005E55E3" w:rsidP="005E55E3">
      <w:pPr>
        <w:spacing w:before="100" w:beforeAutospacing="1" w:after="100" w:afterAutospacing="1" w:line="240" w:lineRule="auto"/>
        <w:rPr>
          <w:rFonts w:ascii="Helvetica" w:eastAsia="Times New Roman" w:hAnsi="Helvetica" w:cs="Helvetica"/>
          <w:color w:val="333333"/>
          <w:sz w:val="20"/>
          <w:szCs w:val="20"/>
          <w:lang w:val="en"/>
        </w:rPr>
      </w:pPr>
      <w:r w:rsidRPr="005E55E3">
        <w:rPr>
          <w:rFonts w:ascii="Helvetica" w:eastAsia="Times New Roman" w:hAnsi="Helvetica" w:cs="Helvetica"/>
          <w:color w:val="333333"/>
          <w:sz w:val="20"/>
          <w:szCs w:val="20"/>
          <w:lang w:val="en"/>
        </w:rPr>
        <w:t xml:space="preserve">Assignment statements have no side effects with </w:t>
      </w:r>
      <w:r w:rsidRPr="005E55E3">
        <w:rPr>
          <w:rFonts w:ascii="Consolas" w:eastAsia="Times New Roman" w:hAnsi="Consolas" w:cs="Consolas"/>
          <w:color w:val="333333"/>
          <w:sz w:val="18"/>
          <w:szCs w:val="18"/>
          <w:lang w:val="en"/>
        </w:rPr>
        <w:t>IT</w:t>
      </w:r>
      <w:r w:rsidRPr="005E55E3">
        <w:rPr>
          <w:rFonts w:ascii="Helvetica" w:eastAsia="Times New Roman" w:hAnsi="Helvetica" w:cs="Helvetica"/>
          <w:color w:val="333333"/>
          <w:sz w:val="20"/>
          <w:szCs w:val="20"/>
          <w:lang w:val="en"/>
        </w:rPr>
        <w:t>. They are generally of the form:</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&lt;</w:t>
      </w:r>
      <w:proofErr w:type="gramStart"/>
      <w:r w:rsidRPr="005E55E3">
        <w:rPr>
          <w:rFonts w:ascii="Consolas" w:eastAsia="Times New Roman" w:hAnsi="Consolas" w:cs="Consolas"/>
          <w:color w:val="333333"/>
          <w:sz w:val="18"/>
          <w:szCs w:val="18"/>
          <w:lang w:val="en"/>
        </w:rPr>
        <w:t>variable</w:t>
      </w:r>
      <w:proofErr w:type="gramEnd"/>
      <w:r w:rsidRPr="005E55E3">
        <w:rPr>
          <w:rFonts w:ascii="Consolas" w:eastAsia="Times New Roman" w:hAnsi="Consolas" w:cs="Consolas"/>
          <w:color w:val="333333"/>
          <w:sz w:val="18"/>
          <w:szCs w:val="18"/>
          <w:lang w:val="en"/>
        </w:rPr>
        <w:t>&gt; &lt;assignment operator&gt; &lt;expression&gt;</w:t>
      </w:r>
    </w:p>
    <w:p w:rsidR="005E55E3" w:rsidRPr="005E55E3" w:rsidRDefault="005E55E3" w:rsidP="005E55E3">
      <w:pPr>
        <w:spacing w:before="100" w:beforeAutospacing="1" w:after="100" w:afterAutospacing="1" w:line="240" w:lineRule="auto"/>
        <w:rPr>
          <w:rFonts w:ascii="Helvetica" w:eastAsia="Times New Roman" w:hAnsi="Helvetica" w:cs="Helvetica"/>
          <w:color w:val="333333"/>
          <w:sz w:val="20"/>
          <w:szCs w:val="20"/>
          <w:lang w:val="en"/>
        </w:rPr>
      </w:pPr>
      <w:r w:rsidRPr="005E55E3">
        <w:rPr>
          <w:rFonts w:ascii="Helvetica" w:eastAsia="Times New Roman" w:hAnsi="Helvetica" w:cs="Helvetica"/>
          <w:color w:val="333333"/>
          <w:sz w:val="20"/>
          <w:szCs w:val="20"/>
          <w:lang w:val="en"/>
        </w:rPr>
        <w:t>The variable being assigned may be used in the expression.</w:t>
      </w:r>
    </w:p>
    <w:p w:rsidR="005E55E3" w:rsidRPr="005E55E3" w:rsidRDefault="005E55E3" w:rsidP="005E55E3">
      <w:pPr>
        <w:spacing w:before="225" w:after="225" w:line="240" w:lineRule="auto"/>
        <w:outlineLvl w:val="2"/>
        <w:rPr>
          <w:rFonts w:ascii="Helvetica" w:eastAsia="Times New Roman" w:hAnsi="Helvetica" w:cs="Helvetica"/>
          <w:b/>
          <w:bCs/>
          <w:color w:val="333333"/>
          <w:sz w:val="24"/>
          <w:szCs w:val="24"/>
          <w:lang w:val="en"/>
        </w:rPr>
      </w:pPr>
      <w:r w:rsidRPr="005E55E3">
        <w:rPr>
          <w:rFonts w:ascii="Helvetica" w:eastAsia="Times New Roman" w:hAnsi="Helvetica" w:cs="Helvetica"/>
          <w:b/>
          <w:bCs/>
          <w:color w:val="333333"/>
          <w:sz w:val="24"/>
          <w:szCs w:val="24"/>
          <w:lang w:val="en"/>
        </w:rPr>
        <w:t>Flow Control Statements</w:t>
      </w:r>
    </w:p>
    <w:p w:rsidR="005E55E3" w:rsidRPr="005E55E3" w:rsidRDefault="005E55E3" w:rsidP="005E55E3">
      <w:pPr>
        <w:spacing w:before="100" w:beforeAutospacing="1" w:after="100" w:afterAutospacing="1" w:line="240" w:lineRule="auto"/>
        <w:rPr>
          <w:rFonts w:ascii="Helvetica" w:eastAsia="Times New Roman" w:hAnsi="Helvetica" w:cs="Helvetica"/>
          <w:color w:val="333333"/>
          <w:sz w:val="20"/>
          <w:szCs w:val="20"/>
          <w:lang w:val="en"/>
        </w:rPr>
      </w:pPr>
      <w:r w:rsidRPr="005E55E3">
        <w:rPr>
          <w:rFonts w:ascii="Helvetica" w:eastAsia="Times New Roman" w:hAnsi="Helvetica" w:cs="Helvetica"/>
          <w:color w:val="333333"/>
          <w:sz w:val="20"/>
          <w:szCs w:val="20"/>
          <w:lang w:val="en"/>
        </w:rPr>
        <w:t>Flow control statements cover multiple lines and are described in the following section.</w:t>
      </w:r>
    </w:p>
    <w:p w:rsidR="005E55E3" w:rsidRPr="005E55E3" w:rsidRDefault="005E55E3" w:rsidP="005E55E3">
      <w:pPr>
        <w:spacing w:before="225" w:after="225" w:line="240" w:lineRule="auto"/>
        <w:rPr>
          <w:rFonts w:ascii="Helvetica" w:eastAsia="Times New Roman" w:hAnsi="Helvetica" w:cs="Helvetica"/>
          <w:color w:val="333333"/>
          <w:sz w:val="20"/>
          <w:szCs w:val="20"/>
          <w:lang w:val="en"/>
        </w:rPr>
      </w:pPr>
      <w:r w:rsidRPr="005E55E3">
        <w:rPr>
          <w:rFonts w:ascii="Helvetica" w:eastAsia="Times New Roman" w:hAnsi="Helvetica" w:cs="Helvetica"/>
          <w:color w:val="333333"/>
          <w:sz w:val="20"/>
          <w:szCs w:val="20"/>
          <w:lang w:val="en"/>
        </w:rPr>
        <w:pict>
          <v:rect id="_x0000_i1031" style="width:0;height:0" o:hralign="center" o:hrstd="t" o:hr="t" fillcolor="#a0a0a0" stroked="f"/>
        </w:pict>
      </w:r>
    </w:p>
    <w:p w:rsidR="005E55E3" w:rsidRPr="005E55E3" w:rsidRDefault="005E55E3" w:rsidP="005E55E3">
      <w:pPr>
        <w:spacing w:before="225" w:after="225" w:line="240" w:lineRule="auto"/>
        <w:outlineLvl w:val="1"/>
        <w:rPr>
          <w:rFonts w:ascii="Helvetica" w:eastAsia="Times New Roman" w:hAnsi="Helvetica" w:cs="Helvetica"/>
          <w:b/>
          <w:bCs/>
          <w:color w:val="333333"/>
          <w:sz w:val="32"/>
          <w:szCs w:val="32"/>
          <w:lang w:val="en"/>
        </w:rPr>
      </w:pPr>
      <w:r w:rsidRPr="005E55E3">
        <w:rPr>
          <w:rFonts w:ascii="Helvetica" w:eastAsia="Times New Roman" w:hAnsi="Helvetica" w:cs="Helvetica"/>
          <w:b/>
          <w:bCs/>
          <w:color w:val="333333"/>
          <w:sz w:val="32"/>
          <w:szCs w:val="32"/>
          <w:lang w:val="en"/>
        </w:rPr>
        <w:t>Flow Control</w:t>
      </w:r>
    </w:p>
    <w:p w:rsidR="005E55E3" w:rsidRPr="005E55E3" w:rsidRDefault="005E55E3" w:rsidP="005E55E3">
      <w:pPr>
        <w:spacing w:before="225" w:after="225" w:line="240" w:lineRule="auto"/>
        <w:outlineLvl w:val="2"/>
        <w:rPr>
          <w:rFonts w:ascii="Helvetica" w:eastAsia="Times New Roman" w:hAnsi="Helvetica" w:cs="Helvetica"/>
          <w:b/>
          <w:bCs/>
          <w:color w:val="333333"/>
          <w:sz w:val="24"/>
          <w:szCs w:val="24"/>
          <w:lang w:val="en"/>
        </w:rPr>
      </w:pPr>
      <w:r w:rsidRPr="005E55E3">
        <w:rPr>
          <w:rFonts w:ascii="Helvetica" w:eastAsia="Times New Roman" w:hAnsi="Helvetica" w:cs="Helvetica"/>
          <w:b/>
          <w:bCs/>
          <w:color w:val="333333"/>
          <w:sz w:val="24"/>
          <w:szCs w:val="24"/>
          <w:lang w:val="en"/>
        </w:rPr>
        <w:t>Conditionals</w:t>
      </w:r>
    </w:p>
    <w:p w:rsidR="005E55E3" w:rsidRPr="005E55E3" w:rsidRDefault="005E55E3" w:rsidP="005E55E3">
      <w:pPr>
        <w:spacing w:before="225" w:after="225" w:line="240" w:lineRule="auto"/>
        <w:outlineLvl w:val="3"/>
        <w:rPr>
          <w:rFonts w:ascii="Helvetica" w:eastAsia="Times New Roman" w:hAnsi="Helvetica" w:cs="Helvetica"/>
          <w:b/>
          <w:bCs/>
          <w:color w:val="333333"/>
          <w:sz w:val="21"/>
          <w:szCs w:val="21"/>
          <w:lang w:val="en"/>
        </w:rPr>
      </w:pPr>
      <w:r w:rsidRPr="005E55E3">
        <w:rPr>
          <w:rFonts w:ascii="Helvetica" w:eastAsia="Times New Roman" w:hAnsi="Helvetica" w:cs="Helvetica"/>
          <w:b/>
          <w:bCs/>
          <w:color w:val="333333"/>
          <w:sz w:val="21"/>
          <w:szCs w:val="21"/>
          <w:lang w:val="en"/>
        </w:rPr>
        <w:t>If-Then</w:t>
      </w:r>
    </w:p>
    <w:p w:rsidR="005E55E3" w:rsidRPr="005E55E3" w:rsidRDefault="005E55E3" w:rsidP="005E55E3">
      <w:pPr>
        <w:spacing w:before="100" w:beforeAutospacing="1" w:after="100" w:afterAutospacing="1" w:line="240" w:lineRule="auto"/>
        <w:rPr>
          <w:rFonts w:ascii="Helvetica" w:eastAsia="Times New Roman" w:hAnsi="Helvetica" w:cs="Helvetica"/>
          <w:color w:val="333333"/>
          <w:sz w:val="20"/>
          <w:szCs w:val="20"/>
          <w:lang w:val="en"/>
        </w:rPr>
      </w:pPr>
      <w:r w:rsidRPr="005E55E3">
        <w:rPr>
          <w:rFonts w:ascii="Helvetica" w:eastAsia="Times New Roman" w:hAnsi="Helvetica" w:cs="Helvetica"/>
          <w:color w:val="333333"/>
          <w:sz w:val="20"/>
          <w:szCs w:val="20"/>
          <w:lang w:val="en"/>
        </w:rPr>
        <w:t xml:space="preserve">The traditional if/then construct is a very simple construct operating on the implicit </w:t>
      </w:r>
      <w:r w:rsidRPr="005E55E3">
        <w:rPr>
          <w:rFonts w:ascii="Consolas" w:eastAsia="Times New Roman" w:hAnsi="Consolas" w:cs="Consolas"/>
          <w:color w:val="333333"/>
          <w:sz w:val="18"/>
          <w:szCs w:val="18"/>
          <w:lang w:val="en"/>
        </w:rPr>
        <w:t>IT</w:t>
      </w:r>
      <w:r w:rsidRPr="005E55E3">
        <w:rPr>
          <w:rFonts w:ascii="Helvetica" w:eastAsia="Times New Roman" w:hAnsi="Helvetica" w:cs="Helvetica"/>
          <w:color w:val="333333"/>
          <w:sz w:val="20"/>
          <w:szCs w:val="20"/>
          <w:lang w:val="en"/>
        </w:rPr>
        <w:t xml:space="preserve"> variable. In the base form, there are four keywords: </w:t>
      </w:r>
      <w:r w:rsidRPr="005E55E3">
        <w:rPr>
          <w:rFonts w:ascii="Consolas" w:eastAsia="Times New Roman" w:hAnsi="Consolas" w:cs="Consolas"/>
          <w:color w:val="333333"/>
          <w:sz w:val="18"/>
          <w:szCs w:val="18"/>
          <w:lang w:val="en"/>
        </w:rPr>
        <w:t>O RLY</w:t>
      </w:r>
      <w:proofErr w:type="gramStart"/>
      <w:r w:rsidRPr="005E55E3">
        <w:rPr>
          <w:rFonts w:ascii="Consolas" w:eastAsia="Times New Roman" w:hAnsi="Consolas" w:cs="Consolas"/>
          <w:color w:val="333333"/>
          <w:sz w:val="18"/>
          <w:szCs w:val="18"/>
          <w:lang w:val="en"/>
        </w:rPr>
        <w:t>?</w:t>
      </w:r>
      <w:r w:rsidRPr="005E55E3">
        <w:rPr>
          <w:rFonts w:ascii="Helvetica" w:eastAsia="Times New Roman" w:hAnsi="Helvetica" w:cs="Helvetica"/>
          <w:color w:val="333333"/>
          <w:sz w:val="20"/>
          <w:szCs w:val="20"/>
          <w:lang w:val="en"/>
        </w:rPr>
        <w:t>,</w:t>
      </w:r>
      <w:proofErr w:type="gramEnd"/>
      <w:r w:rsidRPr="005E55E3">
        <w:rPr>
          <w:rFonts w:ascii="Helvetica" w:eastAsia="Times New Roman" w:hAnsi="Helvetica" w:cs="Helvetica"/>
          <w:color w:val="333333"/>
          <w:sz w:val="20"/>
          <w:szCs w:val="20"/>
          <w:lang w:val="en"/>
        </w:rPr>
        <w:t xml:space="preserve"> </w:t>
      </w:r>
      <w:r w:rsidRPr="005E55E3">
        <w:rPr>
          <w:rFonts w:ascii="Consolas" w:eastAsia="Times New Roman" w:hAnsi="Consolas" w:cs="Consolas"/>
          <w:color w:val="333333"/>
          <w:sz w:val="18"/>
          <w:szCs w:val="18"/>
          <w:lang w:val="en"/>
        </w:rPr>
        <w:t>YA RLY</w:t>
      </w:r>
      <w:r w:rsidRPr="005E55E3">
        <w:rPr>
          <w:rFonts w:ascii="Helvetica" w:eastAsia="Times New Roman" w:hAnsi="Helvetica" w:cs="Helvetica"/>
          <w:color w:val="333333"/>
          <w:sz w:val="20"/>
          <w:szCs w:val="20"/>
          <w:lang w:val="en"/>
        </w:rPr>
        <w:t xml:space="preserve">, </w:t>
      </w:r>
      <w:r w:rsidRPr="005E55E3">
        <w:rPr>
          <w:rFonts w:ascii="Consolas" w:eastAsia="Times New Roman" w:hAnsi="Consolas" w:cs="Consolas"/>
          <w:color w:val="333333"/>
          <w:sz w:val="18"/>
          <w:szCs w:val="18"/>
          <w:lang w:val="en"/>
        </w:rPr>
        <w:t>NO WAI</w:t>
      </w:r>
      <w:r w:rsidRPr="005E55E3">
        <w:rPr>
          <w:rFonts w:ascii="Helvetica" w:eastAsia="Times New Roman" w:hAnsi="Helvetica" w:cs="Helvetica"/>
          <w:color w:val="333333"/>
          <w:sz w:val="20"/>
          <w:szCs w:val="20"/>
          <w:lang w:val="en"/>
        </w:rPr>
        <w:t xml:space="preserve">, and </w:t>
      </w:r>
      <w:r w:rsidRPr="005E55E3">
        <w:rPr>
          <w:rFonts w:ascii="Consolas" w:eastAsia="Times New Roman" w:hAnsi="Consolas" w:cs="Consolas"/>
          <w:color w:val="333333"/>
          <w:sz w:val="18"/>
          <w:szCs w:val="18"/>
          <w:lang w:val="en"/>
        </w:rPr>
        <w:t>OIC</w:t>
      </w:r>
      <w:r w:rsidRPr="005E55E3">
        <w:rPr>
          <w:rFonts w:ascii="Helvetica" w:eastAsia="Times New Roman" w:hAnsi="Helvetica" w:cs="Helvetica"/>
          <w:color w:val="333333"/>
          <w:sz w:val="20"/>
          <w:szCs w:val="20"/>
          <w:lang w:val="en"/>
        </w:rPr>
        <w:t>.</w:t>
      </w:r>
    </w:p>
    <w:p w:rsidR="005E55E3" w:rsidRPr="005E55E3" w:rsidRDefault="005E55E3" w:rsidP="005E55E3">
      <w:pPr>
        <w:spacing w:before="100" w:beforeAutospacing="1" w:after="100" w:afterAutospacing="1" w:line="240" w:lineRule="auto"/>
        <w:rPr>
          <w:rFonts w:ascii="Helvetica" w:eastAsia="Times New Roman" w:hAnsi="Helvetica" w:cs="Helvetica"/>
          <w:color w:val="333333"/>
          <w:sz w:val="20"/>
          <w:szCs w:val="20"/>
          <w:lang w:val="en"/>
        </w:rPr>
      </w:pPr>
      <w:r w:rsidRPr="005E55E3">
        <w:rPr>
          <w:rFonts w:ascii="Consolas" w:eastAsia="Times New Roman" w:hAnsi="Consolas" w:cs="Consolas"/>
          <w:color w:val="333333"/>
          <w:sz w:val="18"/>
          <w:szCs w:val="18"/>
          <w:lang w:val="en"/>
        </w:rPr>
        <w:t>O RLY?</w:t>
      </w:r>
      <w:r w:rsidRPr="005E55E3">
        <w:rPr>
          <w:rFonts w:ascii="Helvetica" w:eastAsia="Times New Roman" w:hAnsi="Helvetica" w:cs="Helvetica"/>
          <w:color w:val="333333"/>
          <w:sz w:val="20"/>
          <w:szCs w:val="20"/>
          <w:lang w:val="en"/>
        </w:rPr>
        <w:t xml:space="preserve"> </w:t>
      </w:r>
      <w:proofErr w:type="gramStart"/>
      <w:r w:rsidRPr="005E55E3">
        <w:rPr>
          <w:rFonts w:ascii="Helvetica" w:eastAsia="Times New Roman" w:hAnsi="Helvetica" w:cs="Helvetica"/>
          <w:color w:val="333333"/>
          <w:sz w:val="20"/>
          <w:szCs w:val="20"/>
          <w:lang w:val="en"/>
        </w:rPr>
        <w:t>branches</w:t>
      </w:r>
      <w:proofErr w:type="gramEnd"/>
      <w:r w:rsidRPr="005E55E3">
        <w:rPr>
          <w:rFonts w:ascii="Helvetica" w:eastAsia="Times New Roman" w:hAnsi="Helvetica" w:cs="Helvetica"/>
          <w:color w:val="333333"/>
          <w:sz w:val="20"/>
          <w:szCs w:val="20"/>
          <w:lang w:val="en"/>
        </w:rPr>
        <w:t xml:space="preserve"> to the block begun with </w:t>
      </w:r>
      <w:r w:rsidRPr="005E55E3">
        <w:rPr>
          <w:rFonts w:ascii="Consolas" w:eastAsia="Times New Roman" w:hAnsi="Consolas" w:cs="Consolas"/>
          <w:color w:val="333333"/>
          <w:sz w:val="18"/>
          <w:szCs w:val="18"/>
          <w:lang w:val="en"/>
        </w:rPr>
        <w:t>YA RLY</w:t>
      </w:r>
      <w:r w:rsidRPr="005E55E3">
        <w:rPr>
          <w:rFonts w:ascii="Helvetica" w:eastAsia="Times New Roman" w:hAnsi="Helvetica" w:cs="Helvetica"/>
          <w:color w:val="333333"/>
          <w:sz w:val="20"/>
          <w:szCs w:val="20"/>
          <w:lang w:val="en"/>
        </w:rPr>
        <w:t xml:space="preserve"> if </w:t>
      </w:r>
      <w:r w:rsidRPr="005E55E3">
        <w:rPr>
          <w:rFonts w:ascii="Consolas" w:eastAsia="Times New Roman" w:hAnsi="Consolas" w:cs="Consolas"/>
          <w:color w:val="333333"/>
          <w:sz w:val="18"/>
          <w:szCs w:val="18"/>
          <w:lang w:val="en"/>
        </w:rPr>
        <w:t>IT</w:t>
      </w:r>
      <w:r w:rsidRPr="005E55E3">
        <w:rPr>
          <w:rFonts w:ascii="Helvetica" w:eastAsia="Times New Roman" w:hAnsi="Helvetica" w:cs="Helvetica"/>
          <w:color w:val="333333"/>
          <w:sz w:val="20"/>
          <w:szCs w:val="20"/>
          <w:lang w:val="en"/>
        </w:rPr>
        <w:t xml:space="preserve"> can be cast to WIN, and branches to the </w:t>
      </w:r>
      <w:r w:rsidRPr="005E55E3">
        <w:rPr>
          <w:rFonts w:ascii="Consolas" w:eastAsia="Times New Roman" w:hAnsi="Consolas" w:cs="Consolas"/>
          <w:color w:val="333333"/>
          <w:sz w:val="18"/>
          <w:szCs w:val="18"/>
          <w:lang w:val="en"/>
        </w:rPr>
        <w:t>NO WAI</w:t>
      </w:r>
      <w:r w:rsidRPr="005E55E3">
        <w:rPr>
          <w:rFonts w:ascii="Helvetica" w:eastAsia="Times New Roman" w:hAnsi="Helvetica" w:cs="Helvetica"/>
          <w:color w:val="333333"/>
          <w:sz w:val="20"/>
          <w:szCs w:val="20"/>
          <w:lang w:val="en"/>
        </w:rPr>
        <w:t xml:space="preserve"> block if </w:t>
      </w:r>
      <w:r w:rsidRPr="005E55E3">
        <w:rPr>
          <w:rFonts w:ascii="Consolas" w:eastAsia="Times New Roman" w:hAnsi="Consolas" w:cs="Consolas"/>
          <w:color w:val="333333"/>
          <w:sz w:val="18"/>
          <w:szCs w:val="18"/>
          <w:lang w:val="en"/>
        </w:rPr>
        <w:t>IT</w:t>
      </w:r>
      <w:r w:rsidRPr="005E55E3">
        <w:rPr>
          <w:rFonts w:ascii="Helvetica" w:eastAsia="Times New Roman" w:hAnsi="Helvetica" w:cs="Helvetica"/>
          <w:color w:val="333333"/>
          <w:sz w:val="20"/>
          <w:szCs w:val="20"/>
          <w:lang w:val="en"/>
        </w:rPr>
        <w:t xml:space="preserve"> is FAIL. The code block introduced with </w:t>
      </w:r>
      <w:r w:rsidRPr="005E55E3">
        <w:rPr>
          <w:rFonts w:ascii="Consolas" w:eastAsia="Times New Roman" w:hAnsi="Consolas" w:cs="Consolas"/>
          <w:color w:val="333333"/>
          <w:sz w:val="18"/>
          <w:szCs w:val="18"/>
          <w:lang w:val="en"/>
        </w:rPr>
        <w:t>YA RLY</w:t>
      </w:r>
      <w:r w:rsidRPr="005E55E3">
        <w:rPr>
          <w:rFonts w:ascii="Helvetica" w:eastAsia="Times New Roman" w:hAnsi="Helvetica" w:cs="Helvetica"/>
          <w:color w:val="333333"/>
          <w:sz w:val="20"/>
          <w:szCs w:val="20"/>
          <w:lang w:val="en"/>
        </w:rPr>
        <w:t xml:space="preserve"> is implicitly closed when </w:t>
      </w:r>
      <w:r w:rsidRPr="005E55E3">
        <w:rPr>
          <w:rFonts w:ascii="Consolas" w:eastAsia="Times New Roman" w:hAnsi="Consolas" w:cs="Consolas"/>
          <w:color w:val="333333"/>
          <w:sz w:val="18"/>
          <w:szCs w:val="18"/>
          <w:lang w:val="en"/>
        </w:rPr>
        <w:t>NO WAI</w:t>
      </w:r>
      <w:r w:rsidRPr="005E55E3">
        <w:rPr>
          <w:rFonts w:ascii="Helvetica" w:eastAsia="Times New Roman" w:hAnsi="Helvetica" w:cs="Helvetica"/>
          <w:color w:val="333333"/>
          <w:sz w:val="20"/>
          <w:szCs w:val="20"/>
          <w:lang w:val="en"/>
        </w:rPr>
        <w:t xml:space="preserve"> is reached. The </w:t>
      </w:r>
      <w:r w:rsidRPr="005E55E3">
        <w:rPr>
          <w:rFonts w:ascii="Consolas" w:eastAsia="Times New Roman" w:hAnsi="Consolas" w:cs="Consolas"/>
          <w:color w:val="333333"/>
          <w:sz w:val="18"/>
          <w:szCs w:val="18"/>
          <w:lang w:val="en"/>
        </w:rPr>
        <w:t>NO WAI</w:t>
      </w:r>
      <w:r w:rsidRPr="005E55E3">
        <w:rPr>
          <w:rFonts w:ascii="Helvetica" w:eastAsia="Times New Roman" w:hAnsi="Helvetica" w:cs="Helvetica"/>
          <w:color w:val="333333"/>
          <w:sz w:val="20"/>
          <w:szCs w:val="20"/>
          <w:lang w:val="en"/>
        </w:rPr>
        <w:t xml:space="preserve"> block is closed with </w:t>
      </w:r>
      <w:r w:rsidRPr="005E55E3">
        <w:rPr>
          <w:rFonts w:ascii="Consolas" w:eastAsia="Times New Roman" w:hAnsi="Consolas" w:cs="Consolas"/>
          <w:color w:val="333333"/>
          <w:sz w:val="18"/>
          <w:szCs w:val="18"/>
          <w:lang w:val="en"/>
        </w:rPr>
        <w:t>OIC</w:t>
      </w:r>
      <w:r w:rsidRPr="005E55E3">
        <w:rPr>
          <w:rFonts w:ascii="Helvetica" w:eastAsia="Times New Roman" w:hAnsi="Helvetica" w:cs="Helvetica"/>
          <w:color w:val="333333"/>
          <w:sz w:val="20"/>
          <w:szCs w:val="20"/>
          <w:lang w:val="en"/>
        </w:rPr>
        <w:t>. The general form is then as follows:</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lastRenderedPageBreak/>
        <w:t>&lt;</w:t>
      </w:r>
      <w:proofErr w:type="gramStart"/>
      <w:r w:rsidRPr="005E55E3">
        <w:rPr>
          <w:rFonts w:ascii="Consolas" w:eastAsia="Times New Roman" w:hAnsi="Consolas" w:cs="Consolas"/>
          <w:color w:val="333333"/>
          <w:sz w:val="18"/>
          <w:szCs w:val="18"/>
          <w:lang w:val="en"/>
        </w:rPr>
        <w:t>expression</w:t>
      </w:r>
      <w:proofErr w:type="gramEnd"/>
      <w:r w:rsidRPr="005E55E3">
        <w:rPr>
          <w:rFonts w:ascii="Consolas" w:eastAsia="Times New Roman" w:hAnsi="Consolas" w:cs="Consolas"/>
          <w:color w:val="333333"/>
          <w:sz w:val="18"/>
          <w:szCs w:val="18"/>
          <w:lang w:val="en"/>
        </w:rPr>
        <w:t>&gt;</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O RLY?</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 xml:space="preserve">  YA RLY</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 xml:space="preserve">    &lt;</w:t>
      </w:r>
      <w:proofErr w:type="gramStart"/>
      <w:r w:rsidRPr="005E55E3">
        <w:rPr>
          <w:rFonts w:ascii="Consolas" w:eastAsia="Times New Roman" w:hAnsi="Consolas" w:cs="Consolas"/>
          <w:color w:val="333333"/>
          <w:sz w:val="18"/>
          <w:szCs w:val="18"/>
          <w:lang w:val="en"/>
        </w:rPr>
        <w:t>code</w:t>
      </w:r>
      <w:proofErr w:type="gramEnd"/>
      <w:r w:rsidRPr="005E55E3">
        <w:rPr>
          <w:rFonts w:ascii="Consolas" w:eastAsia="Times New Roman" w:hAnsi="Consolas" w:cs="Consolas"/>
          <w:color w:val="333333"/>
          <w:sz w:val="18"/>
          <w:szCs w:val="18"/>
          <w:lang w:val="en"/>
        </w:rPr>
        <w:t xml:space="preserve"> block&gt;</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 xml:space="preserve">  NO WAI</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 xml:space="preserve">    &lt;</w:t>
      </w:r>
      <w:proofErr w:type="gramStart"/>
      <w:r w:rsidRPr="005E55E3">
        <w:rPr>
          <w:rFonts w:ascii="Consolas" w:eastAsia="Times New Roman" w:hAnsi="Consolas" w:cs="Consolas"/>
          <w:color w:val="333333"/>
          <w:sz w:val="18"/>
          <w:szCs w:val="18"/>
          <w:lang w:val="en"/>
        </w:rPr>
        <w:t>code</w:t>
      </w:r>
      <w:proofErr w:type="gramEnd"/>
      <w:r w:rsidRPr="005E55E3">
        <w:rPr>
          <w:rFonts w:ascii="Consolas" w:eastAsia="Times New Roman" w:hAnsi="Consolas" w:cs="Consolas"/>
          <w:color w:val="333333"/>
          <w:sz w:val="18"/>
          <w:szCs w:val="18"/>
          <w:lang w:val="en"/>
        </w:rPr>
        <w:t xml:space="preserve"> block&gt;</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OIC</w:t>
      </w:r>
    </w:p>
    <w:p w:rsidR="005E55E3" w:rsidRPr="005E55E3" w:rsidRDefault="005E55E3" w:rsidP="005E55E3">
      <w:pPr>
        <w:spacing w:before="100" w:beforeAutospacing="1" w:after="100" w:afterAutospacing="1" w:line="240" w:lineRule="auto"/>
        <w:rPr>
          <w:rFonts w:ascii="Helvetica" w:eastAsia="Times New Roman" w:hAnsi="Helvetica" w:cs="Helvetica"/>
          <w:color w:val="333333"/>
          <w:sz w:val="20"/>
          <w:szCs w:val="20"/>
          <w:lang w:val="en"/>
        </w:rPr>
      </w:pPr>
      <w:proofErr w:type="gramStart"/>
      <w:r w:rsidRPr="005E55E3">
        <w:rPr>
          <w:rFonts w:ascii="Helvetica" w:eastAsia="Times New Roman" w:hAnsi="Helvetica" w:cs="Helvetica"/>
          <w:color w:val="333333"/>
          <w:sz w:val="20"/>
          <w:szCs w:val="20"/>
          <w:lang w:val="en"/>
        </w:rPr>
        <w:t>while</w:t>
      </w:r>
      <w:proofErr w:type="gramEnd"/>
      <w:r w:rsidRPr="005E55E3">
        <w:rPr>
          <w:rFonts w:ascii="Helvetica" w:eastAsia="Times New Roman" w:hAnsi="Helvetica" w:cs="Helvetica"/>
          <w:color w:val="333333"/>
          <w:sz w:val="20"/>
          <w:szCs w:val="20"/>
          <w:lang w:val="en"/>
        </w:rPr>
        <w:t xml:space="preserve"> an example showing the ability to put multiple statements on a line separated by a comma would be:</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 xml:space="preserve">BOTH SAEM ANIMAL </w:t>
      </w:r>
      <w:proofErr w:type="gramStart"/>
      <w:r w:rsidRPr="005E55E3">
        <w:rPr>
          <w:rFonts w:ascii="Consolas" w:eastAsia="Times New Roman" w:hAnsi="Consolas" w:cs="Consolas"/>
          <w:color w:val="333333"/>
          <w:sz w:val="18"/>
          <w:szCs w:val="18"/>
          <w:lang w:val="en"/>
        </w:rPr>
        <w:t>AN</w:t>
      </w:r>
      <w:proofErr w:type="gramEnd"/>
      <w:r w:rsidRPr="005E55E3">
        <w:rPr>
          <w:rFonts w:ascii="Consolas" w:eastAsia="Times New Roman" w:hAnsi="Consolas" w:cs="Consolas"/>
          <w:color w:val="333333"/>
          <w:sz w:val="18"/>
          <w:szCs w:val="18"/>
          <w:lang w:val="en"/>
        </w:rPr>
        <w:t xml:space="preserve"> "CAT", O RLY?</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 xml:space="preserve">  YA RLY, VISIBLE "J00 HAV A CAT"</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 xml:space="preserve">  NO WAI, VISIBLE "J00 SUX"</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OIC</w:t>
      </w:r>
    </w:p>
    <w:p w:rsidR="005E55E3" w:rsidRPr="005E55E3" w:rsidRDefault="005E55E3" w:rsidP="005E55E3">
      <w:pPr>
        <w:spacing w:before="100" w:beforeAutospacing="1" w:after="100" w:afterAutospacing="1" w:line="240" w:lineRule="auto"/>
        <w:rPr>
          <w:rFonts w:ascii="Helvetica" w:eastAsia="Times New Roman" w:hAnsi="Helvetica" w:cs="Helvetica"/>
          <w:color w:val="333333"/>
          <w:sz w:val="20"/>
          <w:szCs w:val="20"/>
          <w:lang w:val="en"/>
        </w:rPr>
      </w:pPr>
      <w:r w:rsidRPr="005E55E3">
        <w:rPr>
          <w:rFonts w:ascii="Helvetica" w:eastAsia="Times New Roman" w:hAnsi="Helvetica" w:cs="Helvetica"/>
          <w:color w:val="333333"/>
          <w:sz w:val="20"/>
          <w:szCs w:val="20"/>
          <w:lang w:val="en"/>
        </w:rPr>
        <w:t xml:space="preserve">The </w:t>
      </w:r>
      <w:proofErr w:type="spellStart"/>
      <w:r w:rsidRPr="005E55E3">
        <w:rPr>
          <w:rFonts w:ascii="Helvetica" w:eastAsia="Times New Roman" w:hAnsi="Helvetica" w:cs="Helvetica"/>
          <w:color w:val="333333"/>
          <w:sz w:val="20"/>
          <w:szCs w:val="20"/>
          <w:lang w:val="en"/>
        </w:rPr>
        <w:t>elseif</w:t>
      </w:r>
      <w:proofErr w:type="spellEnd"/>
      <w:r w:rsidRPr="005E55E3">
        <w:rPr>
          <w:rFonts w:ascii="Helvetica" w:eastAsia="Times New Roman" w:hAnsi="Helvetica" w:cs="Helvetica"/>
          <w:color w:val="333333"/>
          <w:sz w:val="20"/>
          <w:szCs w:val="20"/>
          <w:lang w:val="en"/>
        </w:rPr>
        <w:t xml:space="preserve"> construction adds a little bit of complexity. Optional </w:t>
      </w:r>
      <w:r w:rsidRPr="005E55E3">
        <w:rPr>
          <w:rFonts w:ascii="Consolas" w:eastAsia="Times New Roman" w:hAnsi="Consolas" w:cs="Consolas"/>
          <w:color w:val="333333"/>
          <w:sz w:val="18"/>
          <w:szCs w:val="18"/>
          <w:lang w:val="en"/>
        </w:rPr>
        <w:t>MEBBE &lt;expression&gt;</w:t>
      </w:r>
      <w:r w:rsidRPr="005E55E3">
        <w:rPr>
          <w:rFonts w:ascii="Helvetica" w:eastAsia="Times New Roman" w:hAnsi="Helvetica" w:cs="Helvetica"/>
          <w:color w:val="333333"/>
          <w:sz w:val="20"/>
          <w:szCs w:val="20"/>
          <w:lang w:val="en"/>
        </w:rPr>
        <w:t xml:space="preserve"> blocks may appear between the YA RLY and NO WAI blocks. If the </w:t>
      </w:r>
      <w:r w:rsidRPr="005E55E3">
        <w:rPr>
          <w:rFonts w:ascii="Consolas" w:eastAsia="Times New Roman" w:hAnsi="Consolas" w:cs="Consolas"/>
          <w:color w:val="333333"/>
          <w:sz w:val="18"/>
          <w:szCs w:val="18"/>
          <w:lang w:val="en"/>
        </w:rPr>
        <w:t>&lt;expression&gt;</w:t>
      </w:r>
      <w:r w:rsidRPr="005E55E3">
        <w:rPr>
          <w:rFonts w:ascii="Helvetica" w:eastAsia="Times New Roman" w:hAnsi="Helvetica" w:cs="Helvetica"/>
          <w:color w:val="333333"/>
          <w:sz w:val="20"/>
          <w:szCs w:val="20"/>
          <w:lang w:val="en"/>
        </w:rPr>
        <w:t xml:space="preserve"> following </w:t>
      </w:r>
      <w:r w:rsidRPr="005E55E3">
        <w:rPr>
          <w:rFonts w:ascii="Consolas" w:eastAsia="Times New Roman" w:hAnsi="Consolas" w:cs="Consolas"/>
          <w:color w:val="333333"/>
          <w:sz w:val="18"/>
          <w:szCs w:val="18"/>
          <w:lang w:val="en"/>
        </w:rPr>
        <w:t>MEBBE</w:t>
      </w:r>
      <w:r w:rsidRPr="005E55E3">
        <w:rPr>
          <w:rFonts w:ascii="Helvetica" w:eastAsia="Times New Roman" w:hAnsi="Helvetica" w:cs="Helvetica"/>
          <w:color w:val="333333"/>
          <w:sz w:val="20"/>
          <w:szCs w:val="20"/>
          <w:lang w:val="en"/>
        </w:rPr>
        <w:t xml:space="preserve"> is WIN, then that block is performed; if not, the block is skipped until the following </w:t>
      </w:r>
      <w:r w:rsidRPr="005E55E3">
        <w:rPr>
          <w:rFonts w:ascii="Consolas" w:eastAsia="Times New Roman" w:hAnsi="Consolas" w:cs="Consolas"/>
          <w:color w:val="333333"/>
          <w:sz w:val="18"/>
          <w:szCs w:val="18"/>
          <w:lang w:val="en"/>
        </w:rPr>
        <w:t>MEBBE</w:t>
      </w:r>
      <w:r w:rsidRPr="005E55E3">
        <w:rPr>
          <w:rFonts w:ascii="Helvetica" w:eastAsia="Times New Roman" w:hAnsi="Helvetica" w:cs="Helvetica"/>
          <w:color w:val="333333"/>
          <w:sz w:val="20"/>
          <w:szCs w:val="20"/>
          <w:lang w:val="en"/>
        </w:rPr>
        <w:t xml:space="preserve">, </w:t>
      </w:r>
      <w:r w:rsidRPr="005E55E3">
        <w:rPr>
          <w:rFonts w:ascii="Consolas" w:eastAsia="Times New Roman" w:hAnsi="Consolas" w:cs="Consolas"/>
          <w:color w:val="333333"/>
          <w:sz w:val="18"/>
          <w:szCs w:val="18"/>
          <w:lang w:val="en"/>
        </w:rPr>
        <w:t>NO WAI</w:t>
      </w:r>
      <w:r w:rsidRPr="005E55E3">
        <w:rPr>
          <w:rFonts w:ascii="Helvetica" w:eastAsia="Times New Roman" w:hAnsi="Helvetica" w:cs="Helvetica"/>
          <w:color w:val="333333"/>
          <w:sz w:val="20"/>
          <w:szCs w:val="20"/>
          <w:lang w:val="en"/>
        </w:rPr>
        <w:t xml:space="preserve">, or </w:t>
      </w:r>
      <w:r w:rsidRPr="005E55E3">
        <w:rPr>
          <w:rFonts w:ascii="Consolas" w:eastAsia="Times New Roman" w:hAnsi="Consolas" w:cs="Consolas"/>
          <w:color w:val="333333"/>
          <w:sz w:val="18"/>
          <w:szCs w:val="18"/>
          <w:lang w:val="en"/>
        </w:rPr>
        <w:t>OIC</w:t>
      </w:r>
      <w:r w:rsidRPr="005E55E3">
        <w:rPr>
          <w:rFonts w:ascii="Helvetica" w:eastAsia="Times New Roman" w:hAnsi="Helvetica" w:cs="Helvetica"/>
          <w:color w:val="333333"/>
          <w:sz w:val="20"/>
          <w:szCs w:val="20"/>
          <w:lang w:val="en"/>
        </w:rPr>
        <w:t>. The full expression syntax is then as follows:</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&lt;</w:t>
      </w:r>
      <w:proofErr w:type="gramStart"/>
      <w:r w:rsidRPr="005E55E3">
        <w:rPr>
          <w:rFonts w:ascii="Consolas" w:eastAsia="Times New Roman" w:hAnsi="Consolas" w:cs="Consolas"/>
          <w:color w:val="333333"/>
          <w:sz w:val="18"/>
          <w:szCs w:val="18"/>
          <w:lang w:val="en"/>
        </w:rPr>
        <w:t>expression</w:t>
      </w:r>
      <w:proofErr w:type="gramEnd"/>
      <w:r w:rsidRPr="005E55E3">
        <w:rPr>
          <w:rFonts w:ascii="Consolas" w:eastAsia="Times New Roman" w:hAnsi="Consolas" w:cs="Consolas"/>
          <w:color w:val="333333"/>
          <w:sz w:val="18"/>
          <w:szCs w:val="18"/>
          <w:lang w:val="en"/>
        </w:rPr>
        <w:t>&gt;</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O RLY?</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 xml:space="preserve">  YA RLY</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 xml:space="preserve">    &lt;</w:t>
      </w:r>
      <w:proofErr w:type="gramStart"/>
      <w:r w:rsidRPr="005E55E3">
        <w:rPr>
          <w:rFonts w:ascii="Consolas" w:eastAsia="Times New Roman" w:hAnsi="Consolas" w:cs="Consolas"/>
          <w:color w:val="333333"/>
          <w:sz w:val="18"/>
          <w:szCs w:val="18"/>
          <w:lang w:val="en"/>
        </w:rPr>
        <w:t>code</w:t>
      </w:r>
      <w:proofErr w:type="gramEnd"/>
      <w:r w:rsidRPr="005E55E3">
        <w:rPr>
          <w:rFonts w:ascii="Consolas" w:eastAsia="Times New Roman" w:hAnsi="Consolas" w:cs="Consolas"/>
          <w:color w:val="333333"/>
          <w:sz w:val="18"/>
          <w:szCs w:val="18"/>
          <w:lang w:val="en"/>
        </w:rPr>
        <w:t xml:space="preserve"> block&gt;</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 xml:space="preserve"> [MEBBE &lt;expression&gt;</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 xml:space="preserve">    &lt;</w:t>
      </w:r>
      <w:proofErr w:type="gramStart"/>
      <w:r w:rsidRPr="005E55E3">
        <w:rPr>
          <w:rFonts w:ascii="Consolas" w:eastAsia="Times New Roman" w:hAnsi="Consolas" w:cs="Consolas"/>
          <w:color w:val="333333"/>
          <w:sz w:val="18"/>
          <w:szCs w:val="18"/>
          <w:lang w:val="en"/>
        </w:rPr>
        <w:t>code</w:t>
      </w:r>
      <w:proofErr w:type="gramEnd"/>
      <w:r w:rsidRPr="005E55E3">
        <w:rPr>
          <w:rFonts w:ascii="Consolas" w:eastAsia="Times New Roman" w:hAnsi="Consolas" w:cs="Consolas"/>
          <w:color w:val="333333"/>
          <w:sz w:val="18"/>
          <w:szCs w:val="18"/>
          <w:lang w:val="en"/>
        </w:rPr>
        <w:t xml:space="preserve"> block&gt;</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 xml:space="preserve"> [MEBBE &lt;expression&gt;</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 xml:space="preserve">    &lt;</w:t>
      </w:r>
      <w:proofErr w:type="gramStart"/>
      <w:r w:rsidRPr="005E55E3">
        <w:rPr>
          <w:rFonts w:ascii="Consolas" w:eastAsia="Times New Roman" w:hAnsi="Consolas" w:cs="Consolas"/>
          <w:color w:val="333333"/>
          <w:sz w:val="18"/>
          <w:szCs w:val="18"/>
          <w:lang w:val="en"/>
        </w:rPr>
        <w:t>code</w:t>
      </w:r>
      <w:proofErr w:type="gramEnd"/>
      <w:r w:rsidRPr="005E55E3">
        <w:rPr>
          <w:rFonts w:ascii="Consolas" w:eastAsia="Times New Roman" w:hAnsi="Consolas" w:cs="Consolas"/>
          <w:color w:val="333333"/>
          <w:sz w:val="18"/>
          <w:szCs w:val="18"/>
          <w:lang w:val="en"/>
        </w:rPr>
        <w:t xml:space="preserve"> block&gt;</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 xml:space="preserve">  ...]]</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 xml:space="preserve"> [NO WAI</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 xml:space="preserve">    &lt;</w:t>
      </w:r>
      <w:proofErr w:type="gramStart"/>
      <w:r w:rsidRPr="005E55E3">
        <w:rPr>
          <w:rFonts w:ascii="Consolas" w:eastAsia="Times New Roman" w:hAnsi="Consolas" w:cs="Consolas"/>
          <w:color w:val="333333"/>
          <w:sz w:val="18"/>
          <w:szCs w:val="18"/>
          <w:lang w:val="en"/>
        </w:rPr>
        <w:t>code</w:t>
      </w:r>
      <w:proofErr w:type="gramEnd"/>
      <w:r w:rsidRPr="005E55E3">
        <w:rPr>
          <w:rFonts w:ascii="Consolas" w:eastAsia="Times New Roman" w:hAnsi="Consolas" w:cs="Consolas"/>
          <w:color w:val="333333"/>
          <w:sz w:val="18"/>
          <w:szCs w:val="18"/>
          <w:lang w:val="en"/>
        </w:rPr>
        <w:t xml:space="preserve"> block&gt;]</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OIC</w:t>
      </w:r>
    </w:p>
    <w:p w:rsidR="005E55E3" w:rsidRPr="005E55E3" w:rsidRDefault="005E55E3" w:rsidP="005E55E3">
      <w:pPr>
        <w:spacing w:before="100" w:beforeAutospacing="1" w:after="100" w:afterAutospacing="1" w:line="240" w:lineRule="auto"/>
        <w:rPr>
          <w:rFonts w:ascii="Helvetica" w:eastAsia="Times New Roman" w:hAnsi="Helvetica" w:cs="Helvetica"/>
          <w:color w:val="333333"/>
          <w:sz w:val="20"/>
          <w:szCs w:val="20"/>
          <w:lang w:val="en"/>
        </w:rPr>
      </w:pPr>
      <w:r w:rsidRPr="005E55E3">
        <w:rPr>
          <w:rFonts w:ascii="Helvetica" w:eastAsia="Times New Roman" w:hAnsi="Helvetica" w:cs="Helvetica"/>
          <w:color w:val="333333"/>
          <w:sz w:val="20"/>
          <w:szCs w:val="20"/>
          <w:lang w:val="en"/>
        </w:rPr>
        <w:t>An example of this conditional is then:</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BOTH SAEM ANIMAL AN "CAT"</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O RLY?</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 xml:space="preserve">  YA RLY, VISIBLE "J00 HAV A CAT"</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 xml:space="preserve">  MEBBE BOTH SAEM ANIMAL AN "MAUS"</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 xml:space="preserve">    VISIBLE "NOM </w:t>
      </w:r>
      <w:proofErr w:type="spellStart"/>
      <w:r w:rsidRPr="005E55E3">
        <w:rPr>
          <w:rFonts w:ascii="Consolas" w:eastAsia="Times New Roman" w:hAnsi="Consolas" w:cs="Consolas"/>
          <w:color w:val="333333"/>
          <w:sz w:val="18"/>
          <w:szCs w:val="18"/>
          <w:lang w:val="en"/>
        </w:rPr>
        <w:t>NOM</w:t>
      </w:r>
      <w:proofErr w:type="spellEnd"/>
      <w:r w:rsidRPr="005E55E3">
        <w:rPr>
          <w:rFonts w:ascii="Consolas" w:eastAsia="Times New Roman" w:hAnsi="Consolas" w:cs="Consolas"/>
          <w:color w:val="333333"/>
          <w:sz w:val="18"/>
          <w:szCs w:val="18"/>
          <w:lang w:val="en"/>
        </w:rPr>
        <w:t xml:space="preserve"> </w:t>
      </w:r>
      <w:proofErr w:type="spellStart"/>
      <w:r w:rsidRPr="005E55E3">
        <w:rPr>
          <w:rFonts w:ascii="Consolas" w:eastAsia="Times New Roman" w:hAnsi="Consolas" w:cs="Consolas"/>
          <w:color w:val="333333"/>
          <w:sz w:val="18"/>
          <w:szCs w:val="18"/>
          <w:lang w:val="en"/>
        </w:rPr>
        <w:t>NOM</w:t>
      </w:r>
      <w:proofErr w:type="spellEnd"/>
      <w:r w:rsidRPr="005E55E3">
        <w:rPr>
          <w:rFonts w:ascii="Consolas" w:eastAsia="Times New Roman" w:hAnsi="Consolas" w:cs="Consolas"/>
          <w:color w:val="333333"/>
          <w:sz w:val="18"/>
          <w:szCs w:val="18"/>
          <w:lang w:val="en"/>
        </w:rPr>
        <w:t>. I EATED IT."</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OIC</w:t>
      </w:r>
    </w:p>
    <w:p w:rsidR="005E55E3" w:rsidRPr="005E55E3" w:rsidRDefault="005E55E3" w:rsidP="005E55E3">
      <w:pPr>
        <w:spacing w:before="225" w:after="225" w:line="240" w:lineRule="auto"/>
        <w:outlineLvl w:val="3"/>
        <w:rPr>
          <w:rFonts w:ascii="Helvetica" w:eastAsia="Times New Roman" w:hAnsi="Helvetica" w:cs="Helvetica"/>
          <w:b/>
          <w:bCs/>
          <w:color w:val="333333"/>
          <w:sz w:val="21"/>
          <w:szCs w:val="21"/>
          <w:lang w:val="en"/>
        </w:rPr>
      </w:pPr>
      <w:r w:rsidRPr="005E55E3">
        <w:rPr>
          <w:rFonts w:ascii="Helvetica" w:eastAsia="Times New Roman" w:hAnsi="Helvetica" w:cs="Helvetica"/>
          <w:b/>
          <w:bCs/>
          <w:color w:val="333333"/>
          <w:sz w:val="21"/>
          <w:szCs w:val="21"/>
          <w:lang w:val="en"/>
        </w:rPr>
        <w:t>Case</w:t>
      </w:r>
    </w:p>
    <w:p w:rsidR="005E55E3" w:rsidRPr="005E55E3" w:rsidRDefault="005E55E3" w:rsidP="005E55E3">
      <w:pPr>
        <w:spacing w:before="100" w:beforeAutospacing="1" w:after="100" w:afterAutospacing="1" w:line="240" w:lineRule="auto"/>
        <w:rPr>
          <w:rFonts w:ascii="Helvetica" w:eastAsia="Times New Roman" w:hAnsi="Helvetica" w:cs="Helvetica"/>
          <w:color w:val="333333"/>
          <w:sz w:val="20"/>
          <w:szCs w:val="20"/>
          <w:lang w:val="en"/>
        </w:rPr>
      </w:pPr>
      <w:r w:rsidRPr="005E55E3">
        <w:rPr>
          <w:rFonts w:ascii="Helvetica" w:eastAsia="Times New Roman" w:hAnsi="Helvetica" w:cs="Helvetica"/>
          <w:i/>
          <w:iCs/>
          <w:color w:val="333333"/>
          <w:sz w:val="20"/>
          <w:szCs w:val="20"/>
          <w:lang w:val="en"/>
        </w:rPr>
        <w:t>(</w:t>
      </w:r>
      <w:proofErr w:type="gramStart"/>
      <w:r w:rsidRPr="005E55E3">
        <w:rPr>
          <w:rFonts w:ascii="Helvetica" w:eastAsia="Times New Roman" w:hAnsi="Helvetica" w:cs="Helvetica"/>
          <w:i/>
          <w:iCs/>
          <w:color w:val="333333"/>
          <w:sz w:val="20"/>
          <w:szCs w:val="20"/>
          <w:lang w:val="en"/>
        </w:rPr>
        <w:t>modified</w:t>
      </w:r>
      <w:proofErr w:type="gramEnd"/>
      <w:r w:rsidRPr="005E55E3">
        <w:rPr>
          <w:rFonts w:ascii="Helvetica" w:eastAsia="Times New Roman" w:hAnsi="Helvetica" w:cs="Helvetica"/>
          <w:i/>
          <w:iCs/>
          <w:color w:val="333333"/>
          <w:sz w:val="20"/>
          <w:szCs w:val="20"/>
          <w:lang w:val="en"/>
        </w:rPr>
        <w:t xml:space="preserve"> from 1.1)</w:t>
      </w:r>
    </w:p>
    <w:p w:rsidR="005E55E3" w:rsidRPr="005E55E3" w:rsidRDefault="005E55E3" w:rsidP="005E55E3">
      <w:pPr>
        <w:spacing w:before="100" w:beforeAutospacing="1" w:after="100" w:afterAutospacing="1" w:line="240" w:lineRule="auto"/>
        <w:rPr>
          <w:rFonts w:ascii="Helvetica" w:eastAsia="Times New Roman" w:hAnsi="Helvetica" w:cs="Helvetica"/>
          <w:color w:val="333333"/>
          <w:sz w:val="20"/>
          <w:szCs w:val="20"/>
          <w:lang w:val="en"/>
        </w:rPr>
      </w:pPr>
      <w:r w:rsidRPr="005E55E3">
        <w:rPr>
          <w:rFonts w:ascii="Helvetica" w:eastAsia="Times New Roman" w:hAnsi="Helvetica" w:cs="Helvetica"/>
          <w:color w:val="333333"/>
          <w:sz w:val="20"/>
          <w:szCs w:val="20"/>
          <w:lang w:val="en"/>
        </w:rPr>
        <w:t xml:space="preserve">The LOLCODE keyword for switches is </w:t>
      </w:r>
      <w:r w:rsidRPr="005E55E3">
        <w:rPr>
          <w:rFonts w:ascii="Consolas" w:eastAsia="Times New Roman" w:hAnsi="Consolas" w:cs="Consolas"/>
          <w:color w:val="333333"/>
          <w:sz w:val="18"/>
          <w:szCs w:val="18"/>
          <w:lang w:val="en"/>
        </w:rPr>
        <w:t>WTF</w:t>
      </w:r>
      <w:proofErr w:type="gramStart"/>
      <w:r w:rsidRPr="005E55E3">
        <w:rPr>
          <w:rFonts w:ascii="Consolas" w:eastAsia="Times New Roman" w:hAnsi="Consolas" w:cs="Consolas"/>
          <w:color w:val="333333"/>
          <w:sz w:val="18"/>
          <w:szCs w:val="18"/>
          <w:lang w:val="en"/>
        </w:rPr>
        <w:t>?</w:t>
      </w:r>
      <w:r w:rsidRPr="005E55E3">
        <w:rPr>
          <w:rFonts w:ascii="Helvetica" w:eastAsia="Times New Roman" w:hAnsi="Helvetica" w:cs="Helvetica"/>
          <w:color w:val="333333"/>
          <w:sz w:val="20"/>
          <w:szCs w:val="20"/>
          <w:lang w:val="en"/>
        </w:rPr>
        <w:t>.</w:t>
      </w:r>
      <w:proofErr w:type="gramEnd"/>
      <w:r w:rsidRPr="005E55E3">
        <w:rPr>
          <w:rFonts w:ascii="Helvetica" w:eastAsia="Times New Roman" w:hAnsi="Helvetica" w:cs="Helvetica"/>
          <w:color w:val="333333"/>
          <w:sz w:val="20"/>
          <w:szCs w:val="20"/>
          <w:lang w:val="en"/>
        </w:rPr>
        <w:t xml:space="preserve"> The </w:t>
      </w:r>
      <w:r w:rsidRPr="005E55E3">
        <w:rPr>
          <w:rFonts w:ascii="Consolas" w:eastAsia="Times New Roman" w:hAnsi="Consolas" w:cs="Consolas"/>
          <w:color w:val="333333"/>
          <w:sz w:val="18"/>
          <w:szCs w:val="18"/>
          <w:lang w:val="en"/>
        </w:rPr>
        <w:t>WTF?</w:t>
      </w:r>
      <w:r w:rsidRPr="005E55E3">
        <w:rPr>
          <w:rFonts w:ascii="Helvetica" w:eastAsia="Times New Roman" w:hAnsi="Helvetica" w:cs="Helvetica"/>
          <w:color w:val="333333"/>
          <w:sz w:val="20"/>
          <w:szCs w:val="20"/>
          <w:lang w:val="en"/>
        </w:rPr>
        <w:t xml:space="preserve"> </w:t>
      </w:r>
      <w:proofErr w:type="gramStart"/>
      <w:r w:rsidRPr="005E55E3">
        <w:rPr>
          <w:rFonts w:ascii="Helvetica" w:eastAsia="Times New Roman" w:hAnsi="Helvetica" w:cs="Helvetica"/>
          <w:color w:val="333333"/>
          <w:sz w:val="20"/>
          <w:szCs w:val="20"/>
          <w:lang w:val="en"/>
        </w:rPr>
        <w:t>operates</w:t>
      </w:r>
      <w:proofErr w:type="gramEnd"/>
      <w:r w:rsidRPr="005E55E3">
        <w:rPr>
          <w:rFonts w:ascii="Helvetica" w:eastAsia="Times New Roman" w:hAnsi="Helvetica" w:cs="Helvetica"/>
          <w:color w:val="333333"/>
          <w:sz w:val="20"/>
          <w:szCs w:val="20"/>
          <w:lang w:val="en"/>
        </w:rPr>
        <w:t xml:space="preserve"> on </w:t>
      </w:r>
      <w:r w:rsidRPr="005E55E3">
        <w:rPr>
          <w:rFonts w:ascii="Consolas" w:eastAsia="Times New Roman" w:hAnsi="Consolas" w:cs="Consolas"/>
          <w:color w:val="333333"/>
          <w:sz w:val="18"/>
          <w:szCs w:val="18"/>
          <w:lang w:val="en"/>
        </w:rPr>
        <w:t>IT</w:t>
      </w:r>
      <w:r w:rsidRPr="005E55E3">
        <w:rPr>
          <w:rFonts w:ascii="Helvetica" w:eastAsia="Times New Roman" w:hAnsi="Helvetica" w:cs="Helvetica"/>
          <w:color w:val="333333"/>
          <w:sz w:val="20"/>
          <w:szCs w:val="20"/>
          <w:lang w:val="en"/>
        </w:rPr>
        <w:t xml:space="preserve"> as being the expression value for comparison. A comparison block is opened by </w:t>
      </w:r>
      <w:r w:rsidRPr="005E55E3">
        <w:rPr>
          <w:rFonts w:ascii="Consolas" w:eastAsia="Times New Roman" w:hAnsi="Consolas" w:cs="Consolas"/>
          <w:color w:val="333333"/>
          <w:sz w:val="18"/>
          <w:szCs w:val="18"/>
          <w:lang w:val="en"/>
        </w:rPr>
        <w:t>OMG</w:t>
      </w:r>
      <w:r w:rsidRPr="005E55E3">
        <w:rPr>
          <w:rFonts w:ascii="Helvetica" w:eastAsia="Times New Roman" w:hAnsi="Helvetica" w:cs="Helvetica"/>
          <w:color w:val="333333"/>
          <w:sz w:val="20"/>
          <w:szCs w:val="20"/>
          <w:lang w:val="en"/>
        </w:rPr>
        <w:t xml:space="preserve"> and must be a literal, not an expression. (A literal, in this case, excludes any YARN containing variable interpolation (</w:t>
      </w:r>
      <w:r w:rsidRPr="005E55E3">
        <w:rPr>
          <w:rFonts w:ascii="Consolas" w:eastAsia="Times New Roman" w:hAnsi="Consolas" w:cs="Consolas"/>
          <w:color w:val="333333"/>
          <w:sz w:val="18"/>
          <w:szCs w:val="18"/>
          <w:lang w:val="en"/>
        </w:rPr>
        <w:t>:</w:t>
      </w:r>
      <w:proofErr w:type="gramStart"/>
      <w:r w:rsidRPr="005E55E3">
        <w:rPr>
          <w:rFonts w:ascii="Consolas" w:eastAsia="Times New Roman" w:hAnsi="Consolas" w:cs="Consolas"/>
          <w:color w:val="333333"/>
          <w:sz w:val="18"/>
          <w:szCs w:val="18"/>
          <w:lang w:val="en"/>
        </w:rPr>
        <w:t>{</w:t>
      </w:r>
      <w:proofErr w:type="spellStart"/>
      <w:r w:rsidRPr="005E55E3">
        <w:rPr>
          <w:rFonts w:ascii="Consolas" w:eastAsia="Times New Roman" w:hAnsi="Consolas" w:cs="Consolas"/>
          <w:color w:val="333333"/>
          <w:sz w:val="18"/>
          <w:szCs w:val="18"/>
          <w:lang w:val="en"/>
        </w:rPr>
        <w:t>var</w:t>
      </w:r>
      <w:proofErr w:type="spellEnd"/>
      <w:proofErr w:type="gramEnd"/>
      <w:r w:rsidRPr="005E55E3">
        <w:rPr>
          <w:rFonts w:ascii="Consolas" w:eastAsia="Times New Roman" w:hAnsi="Consolas" w:cs="Consolas"/>
          <w:color w:val="333333"/>
          <w:sz w:val="18"/>
          <w:szCs w:val="18"/>
          <w:lang w:val="en"/>
        </w:rPr>
        <w:t>}</w:t>
      </w:r>
      <w:r w:rsidRPr="005E55E3">
        <w:rPr>
          <w:rFonts w:ascii="Helvetica" w:eastAsia="Times New Roman" w:hAnsi="Helvetica" w:cs="Helvetica"/>
          <w:color w:val="333333"/>
          <w:sz w:val="20"/>
          <w:szCs w:val="20"/>
          <w:lang w:val="en"/>
        </w:rPr>
        <w:t xml:space="preserve">).) Each literal must be unique. The </w:t>
      </w:r>
      <w:r w:rsidRPr="005E55E3">
        <w:rPr>
          <w:rFonts w:ascii="Consolas" w:eastAsia="Times New Roman" w:hAnsi="Consolas" w:cs="Consolas"/>
          <w:color w:val="333333"/>
          <w:sz w:val="18"/>
          <w:szCs w:val="18"/>
          <w:lang w:val="en"/>
        </w:rPr>
        <w:t>OMG</w:t>
      </w:r>
      <w:r w:rsidRPr="005E55E3">
        <w:rPr>
          <w:rFonts w:ascii="Helvetica" w:eastAsia="Times New Roman" w:hAnsi="Helvetica" w:cs="Helvetica"/>
          <w:color w:val="333333"/>
          <w:sz w:val="20"/>
          <w:szCs w:val="20"/>
          <w:lang w:val="en"/>
        </w:rPr>
        <w:t xml:space="preserve"> block can be followed by any number of statements and may be terminated by a </w:t>
      </w:r>
      <w:r w:rsidRPr="005E55E3">
        <w:rPr>
          <w:rFonts w:ascii="Consolas" w:eastAsia="Times New Roman" w:hAnsi="Consolas" w:cs="Consolas"/>
          <w:color w:val="333333"/>
          <w:sz w:val="18"/>
          <w:szCs w:val="18"/>
          <w:lang w:val="en"/>
        </w:rPr>
        <w:t>GTFO</w:t>
      </w:r>
      <w:r w:rsidRPr="005E55E3">
        <w:rPr>
          <w:rFonts w:ascii="Helvetica" w:eastAsia="Times New Roman" w:hAnsi="Helvetica" w:cs="Helvetica"/>
          <w:color w:val="333333"/>
          <w:sz w:val="20"/>
          <w:szCs w:val="20"/>
          <w:lang w:val="en"/>
        </w:rPr>
        <w:t xml:space="preserve">, which breaks to the end of the </w:t>
      </w:r>
      <w:proofErr w:type="spellStart"/>
      <w:r w:rsidRPr="005E55E3">
        <w:rPr>
          <w:rFonts w:ascii="Helvetica" w:eastAsia="Times New Roman" w:hAnsi="Helvetica" w:cs="Helvetica"/>
          <w:color w:val="333333"/>
          <w:sz w:val="20"/>
          <w:szCs w:val="20"/>
          <w:lang w:val="en"/>
        </w:rPr>
        <w:t>the</w:t>
      </w:r>
      <w:proofErr w:type="spellEnd"/>
      <w:r w:rsidRPr="005E55E3">
        <w:rPr>
          <w:rFonts w:ascii="Helvetica" w:eastAsia="Times New Roman" w:hAnsi="Helvetica" w:cs="Helvetica"/>
          <w:color w:val="333333"/>
          <w:sz w:val="20"/>
          <w:szCs w:val="20"/>
          <w:lang w:val="en"/>
        </w:rPr>
        <w:t xml:space="preserve"> </w:t>
      </w:r>
      <w:r w:rsidRPr="005E55E3">
        <w:rPr>
          <w:rFonts w:ascii="Consolas" w:eastAsia="Times New Roman" w:hAnsi="Consolas" w:cs="Consolas"/>
          <w:color w:val="333333"/>
          <w:sz w:val="18"/>
          <w:szCs w:val="18"/>
          <w:lang w:val="en"/>
        </w:rPr>
        <w:t>WTF</w:t>
      </w:r>
      <w:r w:rsidRPr="005E55E3">
        <w:rPr>
          <w:rFonts w:ascii="Helvetica" w:eastAsia="Times New Roman" w:hAnsi="Helvetica" w:cs="Helvetica"/>
          <w:color w:val="333333"/>
          <w:sz w:val="20"/>
          <w:szCs w:val="20"/>
          <w:lang w:val="en"/>
        </w:rPr>
        <w:t xml:space="preserve"> statement. If an </w:t>
      </w:r>
      <w:r w:rsidRPr="005E55E3">
        <w:rPr>
          <w:rFonts w:ascii="Consolas" w:eastAsia="Times New Roman" w:hAnsi="Consolas" w:cs="Consolas"/>
          <w:color w:val="333333"/>
          <w:sz w:val="18"/>
          <w:szCs w:val="18"/>
          <w:lang w:val="en"/>
        </w:rPr>
        <w:t>OMG</w:t>
      </w:r>
      <w:r w:rsidRPr="005E55E3">
        <w:rPr>
          <w:rFonts w:ascii="Helvetica" w:eastAsia="Times New Roman" w:hAnsi="Helvetica" w:cs="Helvetica"/>
          <w:color w:val="333333"/>
          <w:sz w:val="20"/>
          <w:szCs w:val="20"/>
          <w:lang w:val="en"/>
        </w:rPr>
        <w:t xml:space="preserve"> block is not terminated by a </w:t>
      </w:r>
      <w:r w:rsidRPr="005E55E3">
        <w:rPr>
          <w:rFonts w:ascii="Consolas" w:eastAsia="Times New Roman" w:hAnsi="Consolas" w:cs="Consolas"/>
          <w:color w:val="333333"/>
          <w:sz w:val="18"/>
          <w:szCs w:val="18"/>
          <w:lang w:val="en"/>
        </w:rPr>
        <w:t>GTFO</w:t>
      </w:r>
      <w:r w:rsidRPr="005E55E3">
        <w:rPr>
          <w:rFonts w:ascii="Helvetica" w:eastAsia="Times New Roman" w:hAnsi="Helvetica" w:cs="Helvetica"/>
          <w:color w:val="333333"/>
          <w:sz w:val="20"/>
          <w:szCs w:val="20"/>
          <w:lang w:val="en"/>
        </w:rPr>
        <w:t xml:space="preserve">, then the next </w:t>
      </w:r>
      <w:r w:rsidRPr="005E55E3">
        <w:rPr>
          <w:rFonts w:ascii="Consolas" w:eastAsia="Times New Roman" w:hAnsi="Consolas" w:cs="Consolas"/>
          <w:color w:val="333333"/>
          <w:sz w:val="18"/>
          <w:szCs w:val="18"/>
          <w:lang w:val="en"/>
        </w:rPr>
        <w:t>OMG</w:t>
      </w:r>
      <w:r w:rsidRPr="005E55E3">
        <w:rPr>
          <w:rFonts w:ascii="Helvetica" w:eastAsia="Times New Roman" w:hAnsi="Helvetica" w:cs="Helvetica"/>
          <w:color w:val="333333"/>
          <w:sz w:val="20"/>
          <w:szCs w:val="20"/>
          <w:lang w:val="en"/>
        </w:rPr>
        <w:t xml:space="preserve"> block is executed as is the next until a </w:t>
      </w:r>
      <w:r w:rsidRPr="005E55E3">
        <w:rPr>
          <w:rFonts w:ascii="Consolas" w:eastAsia="Times New Roman" w:hAnsi="Consolas" w:cs="Consolas"/>
          <w:color w:val="333333"/>
          <w:sz w:val="18"/>
          <w:szCs w:val="18"/>
          <w:lang w:val="en"/>
        </w:rPr>
        <w:t>GTFO</w:t>
      </w:r>
      <w:r w:rsidRPr="005E55E3">
        <w:rPr>
          <w:rFonts w:ascii="Helvetica" w:eastAsia="Times New Roman" w:hAnsi="Helvetica" w:cs="Helvetica"/>
          <w:color w:val="333333"/>
          <w:sz w:val="20"/>
          <w:szCs w:val="20"/>
          <w:lang w:val="en"/>
        </w:rPr>
        <w:t xml:space="preserve"> or the end of the </w:t>
      </w:r>
      <w:r w:rsidRPr="005E55E3">
        <w:rPr>
          <w:rFonts w:ascii="Consolas" w:eastAsia="Times New Roman" w:hAnsi="Consolas" w:cs="Consolas"/>
          <w:color w:val="333333"/>
          <w:sz w:val="18"/>
          <w:szCs w:val="18"/>
          <w:lang w:val="en"/>
        </w:rPr>
        <w:t>WTF</w:t>
      </w:r>
      <w:r w:rsidRPr="005E55E3">
        <w:rPr>
          <w:rFonts w:ascii="Helvetica" w:eastAsia="Times New Roman" w:hAnsi="Helvetica" w:cs="Helvetica"/>
          <w:color w:val="333333"/>
          <w:sz w:val="20"/>
          <w:szCs w:val="20"/>
          <w:lang w:val="en"/>
        </w:rPr>
        <w:t xml:space="preserve"> block is reached. The optional default case, if none of the literals evaluate as true, is signified by </w:t>
      </w:r>
      <w:r w:rsidRPr="005E55E3">
        <w:rPr>
          <w:rFonts w:ascii="Consolas" w:eastAsia="Times New Roman" w:hAnsi="Consolas" w:cs="Consolas"/>
          <w:color w:val="333333"/>
          <w:sz w:val="18"/>
          <w:szCs w:val="18"/>
          <w:lang w:val="en"/>
        </w:rPr>
        <w:t>OMGWTF</w:t>
      </w:r>
      <w:r w:rsidRPr="005E55E3">
        <w:rPr>
          <w:rFonts w:ascii="Helvetica" w:eastAsia="Times New Roman" w:hAnsi="Helvetica" w:cs="Helvetica"/>
          <w:color w:val="333333"/>
          <w:sz w:val="20"/>
          <w:szCs w:val="20"/>
          <w:lang w:val="en"/>
        </w:rPr>
        <w:t>.</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WTF?</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lastRenderedPageBreak/>
        <w:t xml:space="preserve">  OMG &lt;value literal&gt;</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 xml:space="preserve">    &lt;</w:t>
      </w:r>
      <w:proofErr w:type="gramStart"/>
      <w:r w:rsidRPr="005E55E3">
        <w:rPr>
          <w:rFonts w:ascii="Consolas" w:eastAsia="Times New Roman" w:hAnsi="Consolas" w:cs="Consolas"/>
          <w:color w:val="333333"/>
          <w:sz w:val="18"/>
          <w:szCs w:val="18"/>
          <w:lang w:val="en"/>
        </w:rPr>
        <w:t>code</w:t>
      </w:r>
      <w:proofErr w:type="gramEnd"/>
      <w:r w:rsidRPr="005E55E3">
        <w:rPr>
          <w:rFonts w:ascii="Consolas" w:eastAsia="Times New Roman" w:hAnsi="Consolas" w:cs="Consolas"/>
          <w:color w:val="333333"/>
          <w:sz w:val="18"/>
          <w:szCs w:val="18"/>
          <w:lang w:val="en"/>
        </w:rPr>
        <w:t xml:space="preserve"> block&gt;</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 xml:space="preserve"> [OMG &lt;value literal&gt;</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 xml:space="preserve">    &lt;code block&gt; ...]</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 xml:space="preserve"> [OMGWTF</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 xml:space="preserve">    &lt;</w:t>
      </w:r>
      <w:proofErr w:type="gramStart"/>
      <w:r w:rsidRPr="005E55E3">
        <w:rPr>
          <w:rFonts w:ascii="Consolas" w:eastAsia="Times New Roman" w:hAnsi="Consolas" w:cs="Consolas"/>
          <w:color w:val="333333"/>
          <w:sz w:val="18"/>
          <w:szCs w:val="18"/>
          <w:lang w:val="en"/>
        </w:rPr>
        <w:t>code</w:t>
      </w:r>
      <w:proofErr w:type="gramEnd"/>
      <w:r w:rsidRPr="005E55E3">
        <w:rPr>
          <w:rFonts w:ascii="Consolas" w:eastAsia="Times New Roman" w:hAnsi="Consolas" w:cs="Consolas"/>
          <w:color w:val="333333"/>
          <w:sz w:val="18"/>
          <w:szCs w:val="18"/>
          <w:lang w:val="en"/>
        </w:rPr>
        <w:t xml:space="preserve"> block&gt;]</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OIC</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COLOR, WTF?</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 xml:space="preserve">  OMG "R"</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 xml:space="preserve">    VISIBLE "RED FISH"</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 xml:space="preserve">    GTFO</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 xml:space="preserve">  OMG "Y"</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 xml:space="preserve">    VISIBLE "YELLOW FISH"</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 xml:space="preserve">  OMG "G"</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 xml:space="preserve">  OMG "B"</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 xml:space="preserve">    VISIBLE "FISH HAS A FLAVOR"</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 xml:space="preserve">    GTFO</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 xml:space="preserve">  OMGWTF</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 xml:space="preserve">    VISIBLE "FISH IS TRANSPARENT"</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OIC</w:t>
      </w:r>
    </w:p>
    <w:p w:rsidR="005E55E3" w:rsidRPr="005E55E3" w:rsidRDefault="005E55E3" w:rsidP="005E55E3">
      <w:pPr>
        <w:spacing w:before="100" w:beforeAutospacing="1" w:after="100" w:afterAutospacing="1" w:line="240" w:lineRule="auto"/>
        <w:rPr>
          <w:rFonts w:ascii="Helvetica" w:eastAsia="Times New Roman" w:hAnsi="Helvetica" w:cs="Helvetica"/>
          <w:color w:val="333333"/>
          <w:sz w:val="20"/>
          <w:szCs w:val="20"/>
          <w:lang w:val="en"/>
        </w:rPr>
      </w:pPr>
      <w:r w:rsidRPr="005E55E3">
        <w:rPr>
          <w:rFonts w:ascii="Helvetica" w:eastAsia="Times New Roman" w:hAnsi="Helvetica" w:cs="Helvetica"/>
          <w:color w:val="333333"/>
          <w:sz w:val="20"/>
          <w:szCs w:val="20"/>
          <w:lang w:val="en"/>
        </w:rPr>
        <w:t xml:space="preserve">In this example, the output results of evaluating the variable </w:t>
      </w:r>
      <w:r w:rsidRPr="005E55E3">
        <w:rPr>
          <w:rFonts w:ascii="Consolas" w:eastAsia="Times New Roman" w:hAnsi="Consolas" w:cs="Consolas"/>
          <w:color w:val="333333"/>
          <w:sz w:val="18"/>
          <w:szCs w:val="18"/>
          <w:lang w:val="en"/>
        </w:rPr>
        <w:t>COLOR</w:t>
      </w:r>
      <w:r w:rsidRPr="005E55E3">
        <w:rPr>
          <w:rFonts w:ascii="Helvetica" w:eastAsia="Times New Roman" w:hAnsi="Helvetica" w:cs="Helvetica"/>
          <w:color w:val="333333"/>
          <w:sz w:val="20"/>
          <w:szCs w:val="20"/>
          <w:lang w:val="en"/>
        </w:rPr>
        <w:t xml:space="preserve"> would be:</w:t>
      </w:r>
    </w:p>
    <w:p w:rsidR="005E55E3" w:rsidRPr="005E55E3" w:rsidRDefault="005E55E3" w:rsidP="005E55E3">
      <w:pPr>
        <w:spacing w:before="100" w:beforeAutospacing="1" w:after="100" w:afterAutospacing="1" w:line="240" w:lineRule="auto"/>
        <w:rPr>
          <w:rFonts w:ascii="Helvetica" w:eastAsia="Times New Roman" w:hAnsi="Helvetica" w:cs="Helvetica"/>
          <w:color w:val="333333"/>
          <w:sz w:val="20"/>
          <w:szCs w:val="20"/>
          <w:lang w:val="en"/>
        </w:rPr>
      </w:pPr>
      <w:r w:rsidRPr="005E55E3">
        <w:rPr>
          <w:rFonts w:ascii="Helvetica" w:eastAsia="Times New Roman" w:hAnsi="Helvetica" w:cs="Helvetica"/>
          <w:color w:val="333333"/>
          <w:sz w:val="20"/>
          <w:szCs w:val="20"/>
          <w:lang w:val="en"/>
        </w:rPr>
        <w:t>"R":</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RED FISH</w:t>
      </w:r>
    </w:p>
    <w:p w:rsidR="005E55E3" w:rsidRPr="005E55E3" w:rsidRDefault="005E55E3" w:rsidP="005E55E3">
      <w:pPr>
        <w:spacing w:before="100" w:beforeAutospacing="1" w:after="100" w:afterAutospacing="1" w:line="240" w:lineRule="auto"/>
        <w:rPr>
          <w:rFonts w:ascii="Helvetica" w:eastAsia="Times New Roman" w:hAnsi="Helvetica" w:cs="Helvetica"/>
          <w:color w:val="333333"/>
          <w:sz w:val="20"/>
          <w:szCs w:val="20"/>
          <w:lang w:val="en"/>
        </w:rPr>
      </w:pPr>
      <w:r w:rsidRPr="005E55E3">
        <w:rPr>
          <w:rFonts w:ascii="Helvetica" w:eastAsia="Times New Roman" w:hAnsi="Helvetica" w:cs="Helvetica"/>
          <w:color w:val="333333"/>
          <w:sz w:val="20"/>
          <w:szCs w:val="20"/>
          <w:lang w:val="en"/>
        </w:rPr>
        <w:t>"Y":</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YELLOW FISH</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FISH HAS A FLAVOR</w:t>
      </w:r>
    </w:p>
    <w:p w:rsidR="005E55E3" w:rsidRPr="005E55E3" w:rsidRDefault="005E55E3" w:rsidP="005E55E3">
      <w:pPr>
        <w:spacing w:before="100" w:beforeAutospacing="1" w:after="100" w:afterAutospacing="1" w:line="240" w:lineRule="auto"/>
        <w:rPr>
          <w:rFonts w:ascii="Helvetica" w:eastAsia="Times New Roman" w:hAnsi="Helvetica" w:cs="Helvetica"/>
          <w:color w:val="333333"/>
          <w:sz w:val="20"/>
          <w:szCs w:val="20"/>
          <w:lang w:val="en"/>
        </w:rPr>
      </w:pPr>
      <w:r w:rsidRPr="005E55E3">
        <w:rPr>
          <w:rFonts w:ascii="Helvetica" w:eastAsia="Times New Roman" w:hAnsi="Helvetica" w:cs="Helvetica"/>
          <w:color w:val="333333"/>
          <w:sz w:val="20"/>
          <w:szCs w:val="20"/>
          <w:lang w:val="en"/>
        </w:rPr>
        <w:t>"G":</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FISH HAS A FLAVOR</w:t>
      </w:r>
    </w:p>
    <w:p w:rsidR="005E55E3" w:rsidRPr="005E55E3" w:rsidRDefault="005E55E3" w:rsidP="005E55E3">
      <w:pPr>
        <w:spacing w:before="100" w:beforeAutospacing="1" w:after="100" w:afterAutospacing="1" w:line="240" w:lineRule="auto"/>
        <w:rPr>
          <w:rFonts w:ascii="Helvetica" w:eastAsia="Times New Roman" w:hAnsi="Helvetica" w:cs="Helvetica"/>
          <w:color w:val="333333"/>
          <w:sz w:val="20"/>
          <w:szCs w:val="20"/>
          <w:lang w:val="en"/>
        </w:rPr>
      </w:pPr>
      <w:r w:rsidRPr="005E55E3">
        <w:rPr>
          <w:rFonts w:ascii="Helvetica" w:eastAsia="Times New Roman" w:hAnsi="Helvetica" w:cs="Helvetica"/>
          <w:color w:val="333333"/>
          <w:sz w:val="20"/>
          <w:szCs w:val="20"/>
          <w:lang w:val="en"/>
        </w:rPr>
        <w:t>"B":</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FISH HAS A FLAVOR</w:t>
      </w:r>
    </w:p>
    <w:p w:rsidR="005E55E3" w:rsidRPr="005E55E3" w:rsidRDefault="005E55E3" w:rsidP="005E55E3">
      <w:pPr>
        <w:spacing w:before="100" w:beforeAutospacing="1" w:after="100" w:afterAutospacing="1" w:line="240" w:lineRule="auto"/>
        <w:rPr>
          <w:rFonts w:ascii="Helvetica" w:eastAsia="Times New Roman" w:hAnsi="Helvetica" w:cs="Helvetica"/>
          <w:color w:val="333333"/>
          <w:sz w:val="20"/>
          <w:szCs w:val="20"/>
          <w:lang w:val="en"/>
        </w:rPr>
      </w:pPr>
      <w:proofErr w:type="gramStart"/>
      <w:r w:rsidRPr="005E55E3">
        <w:rPr>
          <w:rFonts w:ascii="Helvetica" w:eastAsia="Times New Roman" w:hAnsi="Helvetica" w:cs="Helvetica"/>
          <w:color w:val="333333"/>
          <w:sz w:val="20"/>
          <w:szCs w:val="20"/>
          <w:lang w:val="en"/>
        </w:rPr>
        <w:t>none</w:t>
      </w:r>
      <w:proofErr w:type="gramEnd"/>
      <w:r w:rsidRPr="005E55E3">
        <w:rPr>
          <w:rFonts w:ascii="Helvetica" w:eastAsia="Times New Roman" w:hAnsi="Helvetica" w:cs="Helvetica"/>
          <w:color w:val="333333"/>
          <w:sz w:val="20"/>
          <w:szCs w:val="20"/>
          <w:lang w:val="en"/>
        </w:rPr>
        <w:t xml:space="preserve"> of the above:</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FISH IS TRANSPARENT</w:t>
      </w:r>
    </w:p>
    <w:p w:rsidR="005E55E3" w:rsidRPr="005E55E3" w:rsidRDefault="005E55E3" w:rsidP="005E55E3">
      <w:pPr>
        <w:spacing w:before="225" w:after="225" w:line="240" w:lineRule="auto"/>
        <w:outlineLvl w:val="3"/>
        <w:rPr>
          <w:rFonts w:ascii="Helvetica" w:eastAsia="Times New Roman" w:hAnsi="Helvetica" w:cs="Helvetica"/>
          <w:b/>
          <w:bCs/>
          <w:color w:val="333333"/>
          <w:sz w:val="21"/>
          <w:szCs w:val="21"/>
          <w:lang w:val="en"/>
        </w:rPr>
      </w:pPr>
      <w:r w:rsidRPr="005E55E3">
        <w:rPr>
          <w:rFonts w:ascii="Helvetica" w:eastAsia="Times New Roman" w:hAnsi="Helvetica" w:cs="Helvetica"/>
          <w:b/>
          <w:bCs/>
          <w:color w:val="333333"/>
          <w:sz w:val="21"/>
          <w:szCs w:val="21"/>
          <w:lang w:val="en"/>
        </w:rPr>
        <w:t>Loops</w:t>
      </w:r>
    </w:p>
    <w:p w:rsidR="005E55E3" w:rsidRPr="005E55E3" w:rsidRDefault="005E55E3" w:rsidP="005E55E3">
      <w:pPr>
        <w:spacing w:before="100" w:beforeAutospacing="1" w:after="100" w:afterAutospacing="1" w:line="240" w:lineRule="auto"/>
        <w:rPr>
          <w:rFonts w:ascii="Helvetica" w:eastAsia="Times New Roman" w:hAnsi="Helvetica" w:cs="Helvetica"/>
          <w:color w:val="333333"/>
          <w:sz w:val="20"/>
          <w:szCs w:val="20"/>
          <w:lang w:val="en"/>
        </w:rPr>
      </w:pPr>
      <w:r w:rsidRPr="005E55E3">
        <w:rPr>
          <w:rFonts w:ascii="Helvetica" w:eastAsia="Times New Roman" w:hAnsi="Helvetica" w:cs="Helvetica"/>
          <w:i/>
          <w:iCs/>
          <w:color w:val="333333"/>
          <w:sz w:val="20"/>
          <w:szCs w:val="20"/>
          <w:lang w:val="en"/>
        </w:rPr>
        <w:t>Loops are currently defined more or less as they were in the original examples. Further looping constructs will be added to the language soon.</w:t>
      </w:r>
    </w:p>
    <w:p w:rsidR="005E55E3" w:rsidRPr="005E55E3" w:rsidRDefault="005E55E3" w:rsidP="005E55E3">
      <w:pPr>
        <w:spacing w:before="100" w:beforeAutospacing="1" w:after="100" w:afterAutospacing="1" w:line="240" w:lineRule="auto"/>
        <w:rPr>
          <w:rFonts w:ascii="Helvetica" w:eastAsia="Times New Roman" w:hAnsi="Helvetica" w:cs="Helvetica"/>
          <w:color w:val="333333"/>
          <w:sz w:val="20"/>
          <w:szCs w:val="20"/>
          <w:lang w:val="en"/>
        </w:rPr>
      </w:pPr>
      <w:r w:rsidRPr="005E55E3">
        <w:rPr>
          <w:rFonts w:ascii="Helvetica" w:eastAsia="Times New Roman" w:hAnsi="Helvetica" w:cs="Helvetica"/>
          <w:color w:val="333333"/>
          <w:sz w:val="20"/>
          <w:szCs w:val="20"/>
          <w:lang w:val="en"/>
        </w:rPr>
        <w:t xml:space="preserve">Simple loops are demarcated with </w:t>
      </w:r>
      <w:r w:rsidRPr="005E55E3">
        <w:rPr>
          <w:rFonts w:ascii="Consolas" w:eastAsia="Times New Roman" w:hAnsi="Consolas" w:cs="Consolas"/>
          <w:color w:val="333333"/>
          <w:sz w:val="18"/>
          <w:szCs w:val="18"/>
          <w:lang w:val="en"/>
        </w:rPr>
        <w:t>IM IN YR &lt;label&gt;</w:t>
      </w:r>
      <w:r w:rsidRPr="005E55E3">
        <w:rPr>
          <w:rFonts w:ascii="Helvetica" w:eastAsia="Times New Roman" w:hAnsi="Helvetica" w:cs="Helvetica"/>
          <w:color w:val="333333"/>
          <w:sz w:val="20"/>
          <w:szCs w:val="20"/>
          <w:lang w:val="en"/>
        </w:rPr>
        <w:t xml:space="preserve"> and </w:t>
      </w:r>
      <w:r w:rsidRPr="005E55E3">
        <w:rPr>
          <w:rFonts w:ascii="Consolas" w:eastAsia="Times New Roman" w:hAnsi="Consolas" w:cs="Consolas"/>
          <w:color w:val="333333"/>
          <w:sz w:val="18"/>
          <w:szCs w:val="18"/>
          <w:lang w:val="en"/>
        </w:rPr>
        <w:t>IM OUTTA YR &lt;label&gt;</w:t>
      </w:r>
      <w:r w:rsidRPr="005E55E3">
        <w:rPr>
          <w:rFonts w:ascii="Helvetica" w:eastAsia="Times New Roman" w:hAnsi="Helvetica" w:cs="Helvetica"/>
          <w:color w:val="333333"/>
          <w:sz w:val="20"/>
          <w:szCs w:val="20"/>
          <w:lang w:val="en"/>
        </w:rPr>
        <w:t xml:space="preserve">. Loops defined this way are infinite loops that must be explicitly exited with a GTFO break. Currently, the </w:t>
      </w:r>
      <w:r w:rsidRPr="005E55E3">
        <w:rPr>
          <w:rFonts w:ascii="Consolas" w:eastAsia="Times New Roman" w:hAnsi="Consolas" w:cs="Consolas"/>
          <w:color w:val="333333"/>
          <w:sz w:val="18"/>
          <w:szCs w:val="18"/>
          <w:lang w:val="en"/>
        </w:rPr>
        <w:t>&lt;label&gt;</w:t>
      </w:r>
      <w:r w:rsidRPr="005E55E3">
        <w:rPr>
          <w:rFonts w:ascii="Helvetica" w:eastAsia="Times New Roman" w:hAnsi="Helvetica" w:cs="Helvetica"/>
          <w:color w:val="333333"/>
          <w:sz w:val="20"/>
          <w:szCs w:val="20"/>
          <w:lang w:val="en"/>
        </w:rPr>
        <w:t xml:space="preserve"> is required, but is unused, except for marking the start and end of the loop.</w:t>
      </w:r>
    </w:p>
    <w:p w:rsidR="005E55E3" w:rsidRPr="005E55E3" w:rsidRDefault="005E55E3" w:rsidP="005E55E3">
      <w:pPr>
        <w:spacing w:before="100" w:beforeAutospacing="1" w:after="100" w:afterAutospacing="1" w:line="240" w:lineRule="auto"/>
        <w:rPr>
          <w:rFonts w:ascii="Helvetica" w:eastAsia="Times New Roman" w:hAnsi="Helvetica" w:cs="Helvetica"/>
          <w:color w:val="333333"/>
          <w:sz w:val="20"/>
          <w:szCs w:val="20"/>
          <w:lang w:val="en"/>
        </w:rPr>
      </w:pPr>
      <w:r w:rsidRPr="005E55E3">
        <w:rPr>
          <w:rFonts w:ascii="Helvetica" w:eastAsia="Times New Roman" w:hAnsi="Helvetica" w:cs="Helvetica"/>
          <w:i/>
          <w:iCs/>
          <w:color w:val="333333"/>
          <w:sz w:val="20"/>
          <w:szCs w:val="20"/>
          <w:lang w:val="en"/>
        </w:rPr>
        <w:t>Immature spec – *</w:t>
      </w:r>
      <w:r w:rsidRPr="005E55E3">
        <w:rPr>
          <w:rFonts w:ascii="Helvetica" w:eastAsia="Times New Roman" w:hAnsi="Helvetica" w:cs="Helvetica"/>
          <w:color w:val="333333"/>
          <w:sz w:val="20"/>
          <w:szCs w:val="20"/>
          <w:lang w:val="en"/>
        </w:rPr>
        <w:t>subject to change*</w:t>
      </w:r>
      <w:r w:rsidRPr="005E55E3">
        <w:rPr>
          <w:rFonts w:ascii="Helvetica" w:eastAsia="Times New Roman" w:hAnsi="Helvetica" w:cs="Helvetica"/>
          <w:i/>
          <w:iCs/>
          <w:color w:val="333333"/>
          <w:sz w:val="20"/>
          <w:szCs w:val="20"/>
          <w:lang w:val="en"/>
        </w:rPr>
        <w:t>:</w:t>
      </w:r>
    </w:p>
    <w:p w:rsidR="005E55E3" w:rsidRPr="005E55E3" w:rsidRDefault="005E55E3" w:rsidP="005E55E3">
      <w:pPr>
        <w:spacing w:before="100" w:beforeAutospacing="1" w:after="100" w:afterAutospacing="1" w:line="240" w:lineRule="auto"/>
        <w:rPr>
          <w:rFonts w:ascii="Helvetica" w:eastAsia="Times New Roman" w:hAnsi="Helvetica" w:cs="Helvetica"/>
          <w:color w:val="333333"/>
          <w:sz w:val="20"/>
          <w:szCs w:val="20"/>
          <w:lang w:val="en"/>
        </w:rPr>
      </w:pPr>
      <w:r w:rsidRPr="005E55E3">
        <w:rPr>
          <w:rFonts w:ascii="Helvetica" w:eastAsia="Times New Roman" w:hAnsi="Helvetica" w:cs="Helvetica"/>
          <w:color w:val="333333"/>
          <w:sz w:val="20"/>
          <w:szCs w:val="20"/>
          <w:lang w:val="en"/>
        </w:rPr>
        <w:lastRenderedPageBreak/>
        <w:t>Iteration loops have the form:</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IM IN YR &lt;label&gt; &lt;operation&gt; YR &lt;variable&gt; [TIL|WILE &lt;expression&gt;]</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 xml:space="preserve">  &lt;</w:t>
      </w:r>
      <w:proofErr w:type="gramStart"/>
      <w:r w:rsidRPr="005E55E3">
        <w:rPr>
          <w:rFonts w:ascii="Consolas" w:eastAsia="Times New Roman" w:hAnsi="Consolas" w:cs="Consolas"/>
          <w:color w:val="333333"/>
          <w:sz w:val="18"/>
          <w:szCs w:val="18"/>
          <w:lang w:val="en"/>
        </w:rPr>
        <w:t>code</w:t>
      </w:r>
      <w:proofErr w:type="gramEnd"/>
      <w:r w:rsidRPr="005E55E3">
        <w:rPr>
          <w:rFonts w:ascii="Consolas" w:eastAsia="Times New Roman" w:hAnsi="Consolas" w:cs="Consolas"/>
          <w:color w:val="333333"/>
          <w:sz w:val="18"/>
          <w:szCs w:val="18"/>
          <w:lang w:val="en"/>
        </w:rPr>
        <w:t xml:space="preserve"> block&gt;</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IM OUTTA YR &lt;label&gt;</w:t>
      </w:r>
    </w:p>
    <w:p w:rsidR="005E55E3" w:rsidRPr="005E55E3" w:rsidRDefault="005E55E3" w:rsidP="005E55E3">
      <w:pPr>
        <w:spacing w:before="100" w:beforeAutospacing="1" w:after="100" w:afterAutospacing="1" w:line="240" w:lineRule="auto"/>
        <w:rPr>
          <w:rFonts w:ascii="Helvetica" w:eastAsia="Times New Roman" w:hAnsi="Helvetica" w:cs="Helvetica"/>
          <w:color w:val="333333"/>
          <w:sz w:val="20"/>
          <w:szCs w:val="20"/>
          <w:lang w:val="en"/>
        </w:rPr>
      </w:pPr>
      <w:r w:rsidRPr="005E55E3">
        <w:rPr>
          <w:rFonts w:ascii="Helvetica" w:eastAsia="Times New Roman" w:hAnsi="Helvetica" w:cs="Helvetica"/>
          <w:color w:val="333333"/>
          <w:sz w:val="20"/>
          <w:szCs w:val="20"/>
          <w:lang w:val="en"/>
        </w:rPr>
        <w:t xml:space="preserve">Where may be UPPIN (increment by one), NERFIN (decrement by one), or any unary function. That operation/function is applied to </w:t>
      </w:r>
      <w:proofErr w:type="gramStart"/>
      <w:r w:rsidRPr="005E55E3">
        <w:rPr>
          <w:rFonts w:ascii="Helvetica" w:eastAsia="Times New Roman" w:hAnsi="Helvetica" w:cs="Helvetica"/>
          <w:color w:val="333333"/>
          <w:sz w:val="20"/>
          <w:szCs w:val="20"/>
          <w:lang w:val="en"/>
        </w:rPr>
        <w:t>the ,</w:t>
      </w:r>
      <w:proofErr w:type="gramEnd"/>
      <w:r w:rsidRPr="005E55E3">
        <w:rPr>
          <w:rFonts w:ascii="Helvetica" w:eastAsia="Times New Roman" w:hAnsi="Helvetica" w:cs="Helvetica"/>
          <w:color w:val="333333"/>
          <w:sz w:val="20"/>
          <w:szCs w:val="20"/>
          <w:lang w:val="en"/>
        </w:rPr>
        <w:t xml:space="preserve"> which is temporary, and local to the loop. The TIL evaluates the expression as a TROOF: if it evaluates as FAIL, the loop continues once more, if not, then loop execution stops, and continues after the matching IM OUTTA </w:t>
      </w:r>
      <w:proofErr w:type="gramStart"/>
      <w:r w:rsidRPr="005E55E3">
        <w:rPr>
          <w:rFonts w:ascii="Helvetica" w:eastAsia="Times New Roman" w:hAnsi="Helvetica" w:cs="Helvetica"/>
          <w:color w:val="333333"/>
          <w:sz w:val="20"/>
          <w:szCs w:val="20"/>
          <w:lang w:val="en"/>
        </w:rPr>
        <w:t>YR .</w:t>
      </w:r>
      <w:proofErr w:type="gramEnd"/>
      <w:r w:rsidRPr="005E55E3">
        <w:rPr>
          <w:rFonts w:ascii="Helvetica" w:eastAsia="Times New Roman" w:hAnsi="Helvetica" w:cs="Helvetica"/>
          <w:color w:val="333333"/>
          <w:sz w:val="20"/>
          <w:szCs w:val="20"/>
          <w:lang w:val="en"/>
        </w:rPr>
        <w:t xml:space="preserve"> The WILE is the converse: if the expression is WIN, execution continues, otherwise the loop exits.</w:t>
      </w:r>
    </w:p>
    <w:p w:rsidR="005E55E3" w:rsidRPr="005E55E3" w:rsidRDefault="005E55E3" w:rsidP="005E55E3">
      <w:pPr>
        <w:spacing w:before="225" w:after="225" w:line="240" w:lineRule="auto"/>
        <w:rPr>
          <w:rFonts w:ascii="Helvetica" w:eastAsia="Times New Roman" w:hAnsi="Helvetica" w:cs="Helvetica"/>
          <w:color w:val="333333"/>
          <w:sz w:val="20"/>
          <w:szCs w:val="20"/>
          <w:lang w:val="en"/>
        </w:rPr>
      </w:pPr>
      <w:r w:rsidRPr="005E55E3">
        <w:rPr>
          <w:rFonts w:ascii="Helvetica" w:eastAsia="Times New Roman" w:hAnsi="Helvetica" w:cs="Helvetica"/>
          <w:color w:val="333333"/>
          <w:sz w:val="20"/>
          <w:szCs w:val="20"/>
          <w:lang w:val="en"/>
        </w:rPr>
        <w:pict>
          <v:rect id="_x0000_i1032" style="width:0;height:0" o:hralign="center" o:hrstd="t" o:hr="t" fillcolor="#a0a0a0" stroked="f"/>
        </w:pict>
      </w:r>
    </w:p>
    <w:p w:rsidR="005E55E3" w:rsidRPr="005E55E3" w:rsidRDefault="005E55E3" w:rsidP="005E55E3">
      <w:pPr>
        <w:spacing w:before="225" w:after="225" w:line="240" w:lineRule="auto"/>
        <w:outlineLvl w:val="1"/>
        <w:rPr>
          <w:rFonts w:ascii="Helvetica" w:eastAsia="Times New Roman" w:hAnsi="Helvetica" w:cs="Helvetica"/>
          <w:b/>
          <w:bCs/>
          <w:color w:val="333333"/>
          <w:sz w:val="32"/>
          <w:szCs w:val="32"/>
          <w:lang w:val="en"/>
        </w:rPr>
      </w:pPr>
      <w:r w:rsidRPr="005E55E3">
        <w:rPr>
          <w:rFonts w:ascii="Helvetica" w:eastAsia="Times New Roman" w:hAnsi="Helvetica" w:cs="Helvetica"/>
          <w:b/>
          <w:bCs/>
          <w:color w:val="333333"/>
          <w:sz w:val="32"/>
          <w:szCs w:val="32"/>
          <w:lang w:val="en"/>
        </w:rPr>
        <w:t>Functions</w:t>
      </w:r>
    </w:p>
    <w:p w:rsidR="005E55E3" w:rsidRPr="005E55E3" w:rsidRDefault="005E55E3" w:rsidP="005E55E3">
      <w:pPr>
        <w:spacing w:before="225" w:after="225" w:line="240" w:lineRule="auto"/>
        <w:outlineLvl w:val="2"/>
        <w:rPr>
          <w:rFonts w:ascii="Helvetica" w:eastAsia="Times New Roman" w:hAnsi="Helvetica" w:cs="Helvetica"/>
          <w:b/>
          <w:bCs/>
          <w:color w:val="333333"/>
          <w:sz w:val="24"/>
          <w:szCs w:val="24"/>
          <w:lang w:val="en"/>
        </w:rPr>
      </w:pPr>
      <w:r w:rsidRPr="005E55E3">
        <w:rPr>
          <w:rFonts w:ascii="Helvetica" w:eastAsia="Times New Roman" w:hAnsi="Helvetica" w:cs="Helvetica"/>
          <w:b/>
          <w:bCs/>
          <w:color w:val="333333"/>
          <w:sz w:val="24"/>
          <w:szCs w:val="24"/>
          <w:lang w:val="en"/>
        </w:rPr>
        <w:t>Definition</w:t>
      </w:r>
    </w:p>
    <w:p w:rsidR="005E55E3" w:rsidRPr="005E55E3" w:rsidRDefault="005E55E3" w:rsidP="005E55E3">
      <w:pPr>
        <w:spacing w:before="100" w:beforeAutospacing="1" w:after="100" w:afterAutospacing="1" w:line="240" w:lineRule="auto"/>
        <w:rPr>
          <w:rFonts w:ascii="Helvetica" w:eastAsia="Times New Roman" w:hAnsi="Helvetica" w:cs="Helvetica"/>
          <w:color w:val="333333"/>
          <w:sz w:val="20"/>
          <w:szCs w:val="20"/>
          <w:lang w:val="en"/>
        </w:rPr>
      </w:pPr>
      <w:r w:rsidRPr="005E55E3">
        <w:rPr>
          <w:rFonts w:ascii="Helvetica" w:eastAsia="Times New Roman" w:hAnsi="Helvetica" w:cs="Helvetica"/>
          <w:color w:val="333333"/>
          <w:sz w:val="20"/>
          <w:szCs w:val="20"/>
          <w:lang w:val="en"/>
        </w:rPr>
        <w:t xml:space="preserve">A function is demarked with the opening keyword </w:t>
      </w:r>
      <w:r w:rsidRPr="005E55E3">
        <w:rPr>
          <w:rFonts w:ascii="Consolas" w:eastAsia="Times New Roman" w:hAnsi="Consolas" w:cs="Consolas"/>
          <w:color w:val="333333"/>
          <w:sz w:val="18"/>
          <w:szCs w:val="18"/>
          <w:lang w:val="en"/>
        </w:rPr>
        <w:t>HOW IZ I</w:t>
      </w:r>
      <w:r w:rsidRPr="005E55E3">
        <w:rPr>
          <w:rFonts w:ascii="Helvetica" w:eastAsia="Times New Roman" w:hAnsi="Helvetica" w:cs="Helvetica"/>
          <w:color w:val="333333"/>
          <w:sz w:val="20"/>
          <w:szCs w:val="20"/>
          <w:lang w:val="en"/>
        </w:rPr>
        <w:t xml:space="preserve"> and the closing keyword </w:t>
      </w:r>
      <w:r w:rsidRPr="005E55E3">
        <w:rPr>
          <w:rFonts w:ascii="Consolas" w:eastAsia="Times New Roman" w:hAnsi="Consolas" w:cs="Consolas"/>
          <w:color w:val="333333"/>
          <w:sz w:val="18"/>
          <w:szCs w:val="18"/>
          <w:lang w:val="en"/>
        </w:rPr>
        <w:t>IF U SAY SO</w:t>
      </w:r>
      <w:r w:rsidRPr="005E55E3">
        <w:rPr>
          <w:rFonts w:ascii="Helvetica" w:eastAsia="Times New Roman" w:hAnsi="Helvetica" w:cs="Helvetica"/>
          <w:color w:val="333333"/>
          <w:sz w:val="20"/>
          <w:szCs w:val="20"/>
          <w:lang w:val="en"/>
        </w:rPr>
        <w:t>. The syntax is as follows:</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HOW IZ I &lt;function name&gt; [YR &lt;argument1&gt; [AN YR &lt;argument2&gt; …]]</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 xml:space="preserve">  &lt;</w:t>
      </w:r>
      <w:proofErr w:type="gramStart"/>
      <w:r w:rsidRPr="005E55E3">
        <w:rPr>
          <w:rFonts w:ascii="Consolas" w:eastAsia="Times New Roman" w:hAnsi="Consolas" w:cs="Consolas"/>
          <w:color w:val="333333"/>
          <w:sz w:val="18"/>
          <w:szCs w:val="18"/>
          <w:lang w:val="en"/>
        </w:rPr>
        <w:t>code</w:t>
      </w:r>
      <w:proofErr w:type="gramEnd"/>
      <w:r w:rsidRPr="005E55E3">
        <w:rPr>
          <w:rFonts w:ascii="Consolas" w:eastAsia="Times New Roman" w:hAnsi="Consolas" w:cs="Consolas"/>
          <w:color w:val="333333"/>
          <w:sz w:val="18"/>
          <w:szCs w:val="18"/>
          <w:lang w:val="en"/>
        </w:rPr>
        <w:t xml:space="preserve"> block&gt;</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IF U SAY SO</w:t>
      </w:r>
    </w:p>
    <w:p w:rsidR="005E55E3" w:rsidRPr="005E55E3" w:rsidRDefault="005E55E3" w:rsidP="005E55E3">
      <w:pPr>
        <w:spacing w:before="100" w:beforeAutospacing="1" w:after="100" w:afterAutospacing="1" w:line="240" w:lineRule="auto"/>
        <w:rPr>
          <w:rFonts w:ascii="Helvetica" w:eastAsia="Times New Roman" w:hAnsi="Helvetica" w:cs="Helvetica"/>
          <w:color w:val="333333"/>
          <w:sz w:val="20"/>
          <w:szCs w:val="20"/>
          <w:lang w:val="en"/>
        </w:rPr>
      </w:pPr>
      <w:r w:rsidRPr="005E55E3">
        <w:rPr>
          <w:rFonts w:ascii="Helvetica" w:eastAsia="Times New Roman" w:hAnsi="Helvetica" w:cs="Helvetica"/>
          <w:color w:val="333333"/>
          <w:sz w:val="20"/>
          <w:szCs w:val="20"/>
          <w:lang w:val="en"/>
        </w:rPr>
        <w:t xml:space="preserve">Currently, the number of arguments in a function can only be defined as a fixed number. The </w:t>
      </w:r>
      <w:r w:rsidRPr="005E55E3">
        <w:rPr>
          <w:rFonts w:ascii="Consolas" w:eastAsia="Times New Roman" w:hAnsi="Consolas" w:cs="Consolas"/>
          <w:color w:val="333333"/>
          <w:sz w:val="18"/>
          <w:szCs w:val="18"/>
          <w:lang w:val="en"/>
        </w:rPr>
        <w:t>&lt;argument&gt;</w:t>
      </w:r>
      <w:r w:rsidRPr="005E55E3">
        <w:rPr>
          <w:rFonts w:ascii="Helvetica" w:eastAsia="Times New Roman" w:hAnsi="Helvetica" w:cs="Helvetica"/>
          <w:color w:val="333333"/>
          <w:sz w:val="20"/>
          <w:szCs w:val="20"/>
          <w:lang w:val="en"/>
        </w:rPr>
        <w:t>s are single-word identifiers that act as variables within the scope of the function's code. The calling parameters' values are then the initial values for the variables within the function's code block when the function is called.</w:t>
      </w:r>
    </w:p>
    <w:p w:rsidR="005E55E3" w:rsidRPr="005E55E3" w:rsidRDefault="005E55E3" w:rsidP="005E55E3">
      <w:pPr>
        <w:spacing w:before="100" w:beforeAutospacing="1" w:after="100" w:afterAutospacing="1" w:line="240" w:lineRule="auto"/>
        <w:rPr>
          <w:rFonts w:ascii="Helvetica" w:eastAsia="Times New Roman" w:hAnsi="Helvetica" w:cs="Helvetica"/>
          <w:color w:val="333333"/>
          <w:sz w:val="20"/>
          <w:szCs w:val="20"/>
          <w:lang w:val="en"/>
        </w:rPr>
      </w:pPr>
      <w:r w:rsidRPr="005E55E3">
        <w:rPr>
          <w:rFonts w:ascii="Helvetica" w:eastAsia="Times New Roman" w:hAnsi="Helvetica" w:cs="Helvetica"/>
          <w:i/>
          <w:iCs/>
          <w:color w:val="333333"/>
          <w:sz w:val="20"/>
          <w:szCs w:val="20"/>
          <w:lang w:val="en"/>
        </w:rPr>
        <w:t>Currently, functions do not have access to the outer/calling code block's variables.</w:t>
      </w:r>
    </w:p>
    <w:p w:rsidR="005E55E3" w:rsidRPr="005E55E3" w:rsidRDefault="005E55E3" w:rsidP="005E55E3">
      <w:pPr>
        <w:spacing w:before="225" w:after="225" w:line="240" w:lineRule="auto"/>
        <w:outlineLvl w:val="2"/>
        <w:rPr>
          <w:rFonts w:ascii="Helvetica" w:eastAsia="Times New Roman" w:hAnsi="Helvetica" w:cs="Helvetica"/>
          <w:b/>
          <w:bCs/>
          <w:color w:val="333333"/>
          <w:sz w:val="24"/>
          <w:szCs w:val="24"/>
          <w:lang w:val="en"/>
        </w:rPr>
      </w:pPr>
      <w:r w:rsidRPr="005E55E3">
        <w:rPr>
          <w:rFonts w:ascii="Helvetica" w:eastAsia="Times New Roman" w:hAnsi="Helvetica" w:cs="Helvetica"/>
          <w:b/>
          <w:bCs/>
          <w:color w:val="333333"/>
          <w:sz w:val="24"/>
          <w:szCs w:val="24"/>
          <w:lang w:val="en"/>
        </w:rPr>
        <w:t>Returning</w:t>
      </w:r>
    </w:p>
    <w:p w:rsidR="005E55E3" w:rsidRPr="005E55E3" w:rsidRDefault="005E55E3" w:rsidP="005E55E3">
      <w:pPr>
        <w:spacing w:before="100" w:beforeAutospacing="1" w:after="100" w:afterAutospacing="1" w:line="240" w:lineRule="auto"/>
        <w:rPr>
          <w:rFonts w:ascii="Helvetica" w:eastAsia="Times New Roman" w:hAnsi="Helvetica" w:cs="Helvetica"/>
          <w:color w:val="333333"/>
          <w:sz w:val="20"/>
          <w:szCs w:val="20"/>
          <w:lang w:val="en"/>
        </w:rPr>
      </w:pPr>
      <w:r w:rsidRPr="005E55E3">
        <w:rPr>
          <w:rFonts w:ascii="Helvetica" w:eastAsia="Times New Roman" w:hAnsi="Helvetica" w:cs="Helvetica"/>
          <w:color w:val="333333"/>
          <w:sz w:val="20"/>
          <w:szCs w:val="20"/>
          <w:lang w:val="en"/>
        </w:rPr>
        <w:t>Return from the function is accomplished in one of the following ways:</w:t>
      </w:r>
    </w:p>
    <w:p w:rsidR="005E55E3" w:rsidRPr="005E55E3" w:rsidRDefault="005E55E3" w:rsidP="005E55E3">
      <w:pPr>
        <w:numPr>
          <w:ilvl w:val="0"/>
          <w:numId w:val="4"/>
        </w:numPr>
        <w:spacing w:before="100" w:beforeAutospacing="1" w:after="100" w:afterAutospacing="1" w:line="240" w:lineRule="auto"/>
        <w:rPr>
          <w:rFonts w:ascii="Helvetica" w:eastAsia="Times New Roman" w:hAnsi="Helvetica" w:cs="Helvetica"/>
          <w:color w:val="333333"/>
          <w:sz w:val="20"/>
          <w:szCs w:val="20"/>
          <w:lang w:val="en"/>
        </w:rPr>
      </w:pPr>
      <w:r w:rsidRPr="005E55E3">
        <w:rPr>
          <w:rFonts w:ascii="Consolas" w:eastAsia="Times New Roman" w:hAnsi="Consolas" w:cs="Consolas"/>
          <w:color w:val="333333"/>
          <w:sz w:val="18"/>
          <w:szCs w:val="18"/>
          <w:lang w:val="en"/>
        </w:rPr>
        <w:t>FOUND YR &lt;expression&gt;</w:t>
      </w:r>
      <w:r w:rsidRPr="005E55E3">
        <w:rPr>
          <w:rFonts w:ascii="Helvetica" w:eastAsia="Times New Roman" w:hAnsi="Helvetica" w:cs="Helvetica"/>
          <w:color w:val="333333"/>
          <w:sz w:val="20"/>
          <w:szCs w:val="20"/>
          <w:lang w:val="en"/>
        </w:rPr>
        <w:t xml:space="preserve"> returns the value of the expression.</w:t>
      </w:r>
    </w:p>
    <w:p w:rsidR="005E55E3" w:rsidRPr="005E55E3" w:rsidRDefault="005E55E3" w:rsidP="005E55E3">
      <w:pPr>
        <w:numPr>
          <w:ilvl w:val="0"/>
          <w:numId w:val="4"/>
        </w:numPr>
        <w:spacing w:before="100" w:beforeAutospacing="1" w:after="100" w:afterAutospacing="1" w:line="240" w:lineRule="auto"/>
        <w:rPr>
          <w:rFonts w:ascii="Helvetica" w:eastAsia="Times New Roman" w:hAnsi="Helvetica" w:cs="Helvetica"/>
          <w:color w:val="333333"/>
          <w:sz w:val="20"/>
          <w:szCs w:val="20"/>
          <w:lang w:val="en"/>
        </w:rPr>
      </w:pPr>
      <w:r w:rsidRPr="005E55E3">
        <w:rPr>
          <w:rFonts w:ascii="Consolas" w:eastAsia="Times New Roman" w:hAnsi="Consolas" w:cs="Consolas"/>
          <w:color w:val="333333"/>
          <w:sz w:val="18"/>
          <w:szCs w:val="18"/>
          <w:lang w:val="en"/>
        </w:rPr>
        <w:t>GTFO</w:t>
      </w:r>
      <w:r w:rsidRPr="005E55E3">
        <w:rPr>
          <w:rFonts w:ascii="Helvetica" w:eastAsia="Times New Roman" w:hAnsi="Helvetica" w:cs="Helvetica"/>
          <w:color w:val="333333"/>
          <w:sz w:val="20"/>
          <w:szCs w:val="20"/>
          <w:lang w:val="en"/>
        </w:rPr>
        <w:t xml:space="preserve"> returns with no value (NOOB).</w:t>
      </w:r>
    </w:p>
    <w:p w:rsidR="005E55E3" w:rsidRPr="005E55E3" w:rsidRDefault="005E55E3" w:rsidP="005E55E3">
      <w:pPr>
        <w:numPr>
          <w:ilvl w:val="0"/>
          <w:numId w:val="4"/>
        </w:numPr>
        <w:spacing w:before="100" w:beforeAutospacing="1" w:after="100" w:afterAutospacing="1" w:line="240" w:lineRule="auto"/>
        <w:rPr>
          <w:rFonts w:ascii="Helvetica" w:eastAsia="Times New Roman" w:hAnsi="Helvetica" w:cs="Helvetica"/>
          <w:color w:val="333333"/>
          <w:sz w:val="20"/>
          <w:szCs w:val="20"/>
          <w:lang w:val="en"/>
        </w:rPr>
      </w:pPr>
      <w:proofErr w:type="gramStart"/>
      <w:r w:rsidRPr="005E55E3">
        <w:rPr>
          <w:rFonts w:ascii="Helvetica" w:eastAsia="Times New Roman" w:hAnsi="Helvetica" w:cs="Helvetica"/>
          <w:color w:val="333333"/>
          <w:sz w:val="20"/>
          <w:szCs w:val="20"/>
          <w:lang w:val="en"/>
        </w:rPr>
        <w:t>in</w:t>
      </w:r>
      <w:proofErr w:type="gramEnd"/>
      <w:r w:rsidRPr="005E55E3">
        <w:rPr>
          <w:rFonts w:ascii="Helvetica" w:eastAsia="Times New Roman" w:hAnsi="Helvetica" w:cs="Helvetica"/>
          <w:color w:val="333333"/>
          <w:sz w:val="20"/>
          <w:szCs w:val="20"/>
          <w:lang w:val="en"/>
        </w:rPr>
        <w:t xml:space="preserve"> the absence of any explicit break, when the end of the code block is reached (</w:t>
      </w:r>
      <w:r w:rsidRPr="005E55E3">
        <w:rPr>
          <w:rFonts w:ascii="Consolas" w:eastAsia="Times New Roman" w:hAnsi="Consolas" w:cs="Consolas"/>
          <w:color w:val="333333"/>
          <w:sz w:val="18"/>
          <w:szCs w:val="18"/>
          <w:lang w:val="en"/>
        </w:rPr>
        <w:t>IF U SAY SO</w:t>
      </w:r>
      <w:r w:rsidRPr="005E55E3">
        <w:rPr>
          <w:rFonts w:ascii="Helvetica" w:eastAsia="Times New Roman" w:hAnsi="Helvetica" w:cs="Helvetica"/>
          <w:color w:val="333333"/>
          <w:sz w:val="20"/>
          <w:szCs w:val="20"/>
          <w:lang w:val="en"/>
        </w:rPr>
        <w:t xml:space="preserve">), the value in </w:t>
      </w:r>
      <w:r w:rsidRPr="005E55E3">
        <w:rPr>
          <w:rFonts w:ascii="Consolas" w:eastAsia="Times New Roman" w:hAnsi="Consolas" w:cs="Consolas"/>
          <w:color w:val="333333"/>
          <w:sz w:val="18"/>
          <w:szCs w:val="18"/>
          <w:lang w:val="en"/>
        </w:rPr>
        <w:t>IT</w:t>
      </w:r>
      <w:r w:rsidRPr="005E55E3">
        <w:rPr>
          <w:rFonts w:ascii="Helvetica" w:eastAsia="Times New Roman" w:hAnsi="Helvetica" w:cs="Helvetica"/>
          <w:color w:val="333333"/>
          <w:sz w:val="20"/>
          <w:szCs w:val="20"/>
          <w:lang w:val="en"/>
        </w:rPr>
        <w:t xml:space="preserve"> is returned.</w:t>
      </w:r>
    </w:p>
    <w:p w:rsidR="005E55E3" w:rsidRPr="005E55E3" w:rsidRDefault="005E55E3" w:rsidP="005E55E3">
      <w:pPr>
        <w:spacing w:before="225" w:after="225" w:line="240" w:lineRule="auto"/>
        <w:outlineLvl w:val="2"/>
        <w:rPr>
          <w:rFonts w:ascii="Helvetica" w:eastAsia="Times New Roman" w:hAnsi="Helvetica" w:cs="Helvetica"/>
          <w:b/>
          <w:bCs/>
          <w:color w:val="333333"/>
          <w:sz w:val="24"/>
          <w:szCs w:val="24"/>
          <w:lang w:val="en"/>
        </w:rPr>
      </w:pPr>
      <w:r w:rsidRPr="005E55E3">
        <w:rPr>
          <w:rFonts w:ascii="Helvetica" w:eastAsia="Times New Roman" w:hAnsi="Helvetica" w:cs="Helvetica"/>
          <w:b/>
          <w:bCs/>
          <w:color w:val="333333"/>
          <w:sz w:val="24"/>
          <w:szCs w:val="24"/>
          <w:lang w:val="en"/>
        </w:rPr>
        <w:t>Calling</w:t>
      </w:r>
    </w:p>
    <w:p w:rsidR="005E55E3" w:rsidRPr="005E55E3" w:rsidRDefault="005E55E3" w:rsidP="005E55E3">
      <w:pPr>
        <w:spacing w:before="100" w:beforeAutospacing="1" w:after="100" w:afterAutospacing="1" w:line="240" w:lineRule="auto"/>
        <w:rPr>
          <w:rFonts w:ascii="Helvetica" w:eastAsia="Times New Roman" w:hAnsi="Helvetica" w:cs="Helvetica"/>
          <w:color w:val="333333"/>
          <w:sz w:val="20"/>
          <w:szCs w:val="20"/>
          <w:lang w:val="en"/>
        </w:rPr>
      </w:pPr>
      <w:r w:rsidRPr="005E55E3">
        <w:rPr>
          <w:rFonts w:ascii="Helvetica" w:eastAsia="Times New Roman" w:hAnsi="Helvetica" w:cs="Helvetica"/>
          <w:color w:val="333333"/>
          <w:sz w:val="20"/>
          <w:szCs w:val="20"/>
          <w:lang w:val="en"/>
        </w:rPr>
        <w:t xml:space="preserve">A function of given </w:t>
      </w:r>
      <w:proofErr w:type="spellStart"/>
      <w:r w:rsidRPr="005E55E3">
        <w:rPr>
          <w:rFonts w:ascii="Helvetica" w:eastAsia="Times New Roman" w:hAnsi="Helvetica" w:cs="Helvetica"/>
          <w:color w:val="333333"/>
          <w:sz w:val="20"/>
          <w:szCs w:val="20"/>
          <w:lang w:val="en"/>
        </w:rPr>
        <w:t>arity</w:t>
      </w:r>
      <w:proofErr w:type="spellEnd"/>
      <w:r w:rsidRPr="005E55E3">
        <w:rPr>
          <w:rFonts w:ascii="Helvetica" w:eastAsia="Times New Roman" w:hAnsi="Helvetica" w:cs="Helvetica"/>
          <w:color w:val="333333"/>
          <w:sz w:val="20"/>
          <w:szCs w:val="20"/>
          <w:lang w:val="en"/>
        </w:rPr>
        <w:t xml:space="preserve"> is called with:</w:t>
      </w:r>
    </w:p>
    <w:p w:rsidR="005E55E3" w:rsidRPr="005E55E3" w:rsidRDefault="005E55E3" w:rsidP="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5E55E3">
        <w:rPr>
          <w:rFonts w:ascii="Consolas" w:eastAsia="Times New Roman" w:hAnsi="Consolas" w:cs="Consolas"/>
          <w:color w:val="333333"/>
          <w:sz w:val="18"/>
          <w:szCs w:val="18"/>
          <w:lang w:val="en"/>
        </w:rPr>
        <w:t>I IZ &lt;function name&gt; [YR &lt;expression1&gt; [AN YR &lt;expression2&gt; [AN YR &lt;expression3&gt; ...]]] MKAY</w:t>
      </w:r>
    </w:p>
    <w:p w:rsidR="005E55E3" w:rsidRPr="005E55E3" w:rsidRDefault="005E55E3" w:rsidP="005E55E3">
      <w:pPr>
        <w:spacing w:before="100" w:beforeAutospacing="1" w:after="100" w:afterAutospacing="1" w:line="240" w:lineRule="auto"/>
        <w:rPr>
          <w:rFonts w:ascii="Helvetica" w:eastAsia="Times New Roman" w:hAnsi="Helvetica" w:cs="Helvetica"/>
          <w:color w:val="333333"/>
          <w:sz w:val="20"/>
          <w:szCs w:val="20"/>
          <w:lang w:val="en"/>
        </w:rPr>
      </w:pPr>
      <w:r w:rsidRPr="005E55E3">
        <w:rPr>
          <w:rFonts w:ascii="Helvetica" w:eastAsia="Times New Roman" w:hAnsi="Helvetica" w:cs="Helvetica"/>
          <w:color w:val="333333"/>
          <w:sz w:val="20"/>
          <w:szCs w:val="20"/>
          <w:lang w:val="en"/>
        </w:rPr>
        <w:t xml:space="preserve">That is, an expression is formed by the function name followed by any arguments. Those arguments may themselves be expressions. The expressions' values are obtained before the function is called. The </w:t>
      </w:r>
      <w:proofErr w:type="spellStart"/>
      <w:r w:rsidRPr="005E55E3">
        <w:rPr>
          <w:rFonts w:ascii="Helvetica" w:eastAsia="Times New Roman" w:hAnsi="Helvetica" w:cs="Helvetica"/>
          <w:color w:val="333333"/>
          <w:sz w:val="20"/>
          <w:szCs w:val="20"/>
          <w:lang w:val="en"/>
        </w:rPr>
        <w:t>arity</w:t>
      </w:r>
      <w:proofErr w:type="spellEnd"/>
      <w:r w:rsidRPr="005E55E3">
        <w:rPr>
          <w:rFonts w:ascii="Helvetica" w:eastAsia="Times New Roman" w:hAnsi="Helvetica" w:cs="Helvetica"/>
          <w:color w:val="333333"/>
          <w:sz w:val="20"/>
          <w:szCs w:val="20"/>
          <w:lang w:val="en"/>
        </w:rPr>
        <w:t xml:space="preserve"> of the functions is determined in the definition.</w:t>
      </w:r>
    </w:p>
    <w:p w:rsidR="006050C6" w:rsidRDefault="006050C6"/>
    <w:sectPr w:rsidR="006050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E038A"/>
    <w:multiLevelType w:val="multilevel"/>
    <w:tmpl w:val="D0803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0D50C5"/>
    <w:multiLevelType w:val="multilevel"/>
    <w:tmpl w:val="963CF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247763"/>
    <w:multiLevelType w:val="multilevel"/>
    <w:tmpl w:val="BDC4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4A6FCD"/>
    <w:multiLevelType w:val="multilevel"/>
    <w:tmpl w:val="CB0C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5E3"/>
    <w:rsid w:val="005E55E3"/>
    <w:rsid w:val="00605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2C2C50-0159-4B25-BC82-2D5866855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E55E3"/>
    <w:pPr>
      <w:spacing w:before="225" w:after="225" w:line="240" w:lineRule="auto"/>
      <w:outlineLvl w:val="0"/>
    </w:pPr>
    <w:rPr>
      <w:rFonts w:ascii="Times New Roman" w:eastAsia="Times New Roman" w:hAnsi="Times New Roman" w:cs="Times New Roman"/>
      <w:b/>
      <w:bCs/>
      <w:kern w:val="36"/>
      <w:sz w:val="45"/>
      <w:szCs w:val="45"/>
    </w:rPr>
  </w:style>
  <w:style w:type="paragraph" w:styleId="Heading2">
    <w:name w:val="heading 2"/>
    <w:basedOn w:val="Normal"/>
    <w:link w:val="Heading2Char"/>
    <w:uiPriority w:val="9"/>
    <w:qFormat/>
    <w:rsid w:val="005E55E3"/>
    <w:pPr>
      <w:spacing w:before="225" w:after="225" w:line="240" w:lineRule="auto"/>
      <w:outlineLvl w:val="1"/>
    </w:pPr>
    <w:rPr>
      <w:rFonts w:ascii="Times New Roman" w:eastAsia="Times New Roman" w:hAnsi="Times New Roman" w:cs="Times New Roman"/>
      <w:b/>
      <w:bCs/>
      <w:sz w:val="32"/>
      <w:szCs w:val="32"/>
    </w:rPr>
  </w:style>
  <w:style w:type="paragraph" w:styleId="Heading3">
    <w:name w:val="heading 3"/>
    <w:basedOn w:val="Normal"/>
    <w:link w:val="Heading3Char"/>
    <w:uiPriority w:val="9"/>
    <w:qFormat/>
    <w:rsid w:val="005E55E3"/>
    <w:pPr>
      <w:spacing w:before="225" w:after="225" w:line="240" w:lineRule="auto"/>
      <w:outlineLvl w:val="2"/>
    </w:pPr>
    <w:rPr>
      <w:rFonts w:ascii="Times New Roman" w:eastAsia="Times New Roman" w:hAnsi="Times New Roman" w:cs="Times New Roman"/>
      <w:b/>
      <w:bCs/>
      <w:sz w:val="24"/>
      <w:szCs w:val="24"/>
    </w:rPr>
  </w:style>
  <w:style w:type="paragraph" w:styleId="Heading4">
    <w:name w:val="heading 4"/>
    <w:basedOn w:val="Normal"/>
    <w:link w:val="Heading4Char"/>
    <w:uiPriority w:val="9"/>
    <w:qFormat/>
    <w:rsid w:val="005E55E3"/>
    <w:pPr>
      <w:spacing w:before="225" w:after="225" w:line="240" w:lineRule="auto"/>
      <w:outlineLvl w:val="3"/>
    </w:pPr>
    <w:rPr>
      <w:rFonts w:ascii="Times New Roman" w:eastAsia="Times New Roman" w:hAnsi="Times New Roman" w:cs="Times New Roman"/>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5E3"/>
    <w:rPr>
      <w:rFonts w:ascii="Times New Roman" w:eastAsia="Times New Roman" w:hAnsi="Times New Roman" w:cs="Times New Roman"/>
      <w:b/>
      <w:bCs/>
      <w:kern w:val="36"/>
      <w:sz w:val="45"/>
      <w:szCs w:val="45"/>
    </w:rPr>
  </w:style>
  <w:style w:type="character" w:customStyle="1" w:styleId="Heading2Char">
    <w:name w:val="Heading 2 Char"/>
    <w:basedOn w:val="DefaultParagraphFont"/>
    <w:link w:val="Heading2"/>
    <w:uiPriority w:val="9"/>
    <w:rsid w:val="005E55E3"/>
    <w:rPr>
      <w:rFonts w:ascii="Times New Roman" w:eastAsia="Times New Roman" w:hAnsi="Times New Roman" w:cs="Times New Roman"/>
      <w:b/>
      <w:bCs/>
      <w:sz w:val="32"/>
      <w:szCs w:val="32"/>
    </w:rPr>
  </w:style>
  <w:style w:type="character" w:customStyle="1" w:styleId="Heading3Char">
    <w:name w:val="Heading 3 Char"/>
    <w:basedOn w:val="DefaultParagraphFont"/>
    <w:link w:val="Heading3"/>
    <w:uiPriority w:val="9"/>
    <w:rsid w:val="005E55E3"/>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uiPriority w:val="9"/>
    <w:rsid w:val="005E55E3"/>
    <w:rPr>
      <w:rFonts w:ascii="Times New Roman" w:eastAsia="Times New Roman" w:hAnsi="Times New Roman" w:cs="Times New Roman"/>
      <w:b/>
      <w:bCs/>
      <w:sz w:val="21"/>
      <w:szCs w:val="21"/>
    </w:rPr>
  </w:style>
  <w:style w:type="character" w:styleId="Hyperlink">
    <w:name w:val="Hyperlink"/>
    <w:basedOn w:val="DefaultParagraphFont"/>
    <w:uiPriority w:val="99"/>
    <w:semiHidden/>
    <w:unhideWhenUsed/>
    <w:rsid w:val="005E55E3"/>
    <w:rPr>
      <w:strike w:val="0"/>
      <w:dstrike w:val="0"/>
      <w:color w:val="4078C0"/>
      <w:u w:val="none"/>
      <w:effect w:val="none"/>
      <w:shd w:val="clear" w:color="auto" w:fill="auto"/>
    </w:rPr>
  </w:style>
  <w:style w:type="character" w:styleId="HTMLCode">
    <w:name w:val="HTML Code"/>
    <w:basedOn w:val="DefaultParagraphFont"/>
    <w:uiPriority w:val="99"/>
    <w:semiHidden/>
    <w:unhideWhenUsed/>
    <w:rsid w:val="005E55E3"/>
    <w:rPr>
      <w:rFonts w:ascii="Consolas" w:eastAsia="Times New Roman" w:hAnsi="Consolas" w:cs="Consolas" w:hint="default"/>
      <w:sz w:val="18"/>
      <w:szCs w:val="18"/>
    </w:rPr>
  </w:style>
  <w:style w:type="character" w:styleId="Emphasis">
    <w:name w:val="Emphasis"/>
    <w:basedOn w:val="DefaultParagraphFont"/>
    <w:uiPriority w:val="20"/>
    <w:qFormat/>
    <w:rsid w:val="005E55E3"/>
    <w:rPr>
      <w:i/>
      <w:iCs/>
    </w:rPr>
  </w:style>
  <w:style w:type="paragraph" w:styleId="HTMLPreformatted">
    <w:name w:val="HTML Preformatted"/>
    <w:basedOn w:val="Normal"/>
    <w:link w:val="HTMLPreformattedChar"/>
    <w:uiPriority w:val="99"/>
    <w:semiHidden/>
    <w:unhideWhenUsed/>
    <w:rsid w:val="005E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rPr>
  </w:style>
  <w:style w:type="character" w:customStyle="1" w:styleId="HTMLPreformattedChar">
    <w:name w:val="HTML Preformatted Char"/>
    <w:basedOn w:val="DefaultParagraphFont"/>
    <w:link w:val="HTMLPreformatted"/>
    <w:uiPriority w:val="99"/>
    <w:semiHidden/>
    <w:rsid w:val="005E55E3"/>
    <w:rPr>
      <w:rFonts w:ascii="Consolas" w:eastAsia="Times New Roman" w:hAnsi="Consolas" w:cs="Consolas"/>
      <w:sz w:val="18"/>
      <w:szCs w:val="18"/>
    </w:rPr>
  </w:style>
  <w:style w:type="paragraph" w:styleId="NormalWeb">
    <w:name w:val="Normal (Web)"/>
    <w:basedOn w:val="Normal"/>
    <w:uiPriority w:val="99"/>
    <w:semiHidden/>
    <w:unhideWhenUsed/>
    <w:rsid w:val="005E55E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522417">
      <w:bodyDiv w:val="1"/>
      <w:marLeft w:val="0"/>
      <w:marRight w:val="0"/>
      <w:marTop w:val="0"/>
      <w:marBottom w:val="0"/>
      <w:divBdr>
        <w:top w:val="none" w:sz="0" w:space="0" w:color="auto"/>
        <w:left w:val="none" w:sz="0" w:space="0" w:color="auto"/>
        <w:bottom w:val="none" w:sz="0" w:space="0" w:color="auto"/>
        <w:right w:val="none" w:sz="0" w:space="0" w:color="auto"/>
      </w:divBdr>
      <w:divsChild>
        <w:div w:id="887716311">
          <w:marLeft w:val="0"/>
          <w:marRight w:val="0"/>
          <w:marTop w:val="0"/>
          <w:marBottom w:val="0"/>
          <w:divBdr>
            <w:top w:val="none" w:sz="0" w:space="0" w:color="auto"/>
            <w:left w:val="none" w:sz="0" w:space="0" w:color="auto"/>
            <w:bottom w:val="none" w:sz="0" w:space="0" w:color="auto"/>
            <w:right w:val="none" w:sz="0" w:space="0" w:color="auto"/>
          </w:divBdr>
          <w:divsChild>
            <w:div w:id="20251332">
              <w:marLeft w:val="0"/>
              <w:marRight w:val="0"/>
              <w:marTop w:val="0"/>
              <w:marBottom w:val="0"/>
              <w:divBdr>
                <w:top w:val="none" w:sz="0" w:space="0" w:color="auto"/>
                <w:left w:val="none" w:sz="0" w:space="0" w:color="auto"/>
                <w:bottom w:val="none" w:sz="0" w:space="0" w:color="auto"/>
                <w:right w:val="none" w:sz="0" w:space="0" w:color="auto"/>
              </w:divBdr>
              <w:divsChild>
                <w:div w:id="1915892036">
                  <w:marLeft w:val="0"/>
                  <w:marRight w:val="0"/>
                  <w:marTop w:val="0"/>
                  <w:marBottom w:val="0"/>
                  <w:divBdr>
                    <w:top w:val="none" w:sz="0" w:space="0" w:color="auto"/>
                    <w:left w:val="none" w:sz="0" w:space="0" w:color="auto"/>
                    <w:bottom w:val="none" w:sz="0" w:space="0" w:color="auto"/>
                    <w:right w:val="none" w:sz="0" w:space="0" w:color="auto"/>
                  </w:divBdr>
                  <w:divsChild>
                    <w:div w:id="1058288463">
                      <w:marLeft w:val="0"/>
                      <w:marRight w:val="0"/>
                      <w:marTop w:val="0"/>
                      <w:marBottom w:val="0"/>
                      <w:divBdr>
                        <w:top w:val="none" w:sz="0" w:space="0" w:color="auto"/>
                        <w:left w:val="none" w:sz="0" w:space="0" w:color="auto"/>
                        <w:bottom w:val="none" w:sz="0" w:space="0" w:color="auto"/>
                        <w:right w:val="none" w:sz="0" w:space="0" w:color="auto"/>
                      </w:divBdr>
                      <w:divsChild>
                        <w:div w:id="202596450">
                          <w:marLeft w:val="0"/>
                          <w:marRight w:val="0"/>
                          <w:marTop w:val="0"/>
                          <w:marBottom w:val="0"/>
                          <w:divBdr>
                            <w:top w:val="none" w:sz="0" w:space="0" w:color="auto"/>
                            <w:left w:val="none" w:sz="0" w:space="0" w:color="auto"/>
                            <w:bottom w:val="none" w:sz="0" w:space="0" w:color="auto"/>
                            <w:right w:val="none" w:sz="0" w:space="0" w:color="auto"/>
                          </w:divBdr>
                          <w:divsChild>
                            <w:div w:id="34157238">
                              <w:marLeft w:val="0"/>
                              <w:marRight w:val="0"/>
                              <w:marTop w:val="300"/>
                              <w:marBottom w:val="225"/>
                              <w:divBdr>
                                <w:top w:val="single" w:sz="6" w:space="0" w:color="DDDDDD"/>
                                <w:left w:val="single" w:sz="6" w:space="0" w:color="DDDDDD"/>
                                <w:bottom w:val="single" w:sz="6" w:space="0" w:color="DDDDDD"/>
                                <w:right w:val="single" w:sz="6" w:space="0" w:color="DDDDDD"/>
                              </w:divBdr>
                              <w:divsChild>
                                <w:div w:id="2083988849">
                                  <w:marLeft w:val="0"/>
                                  <w:marRight w:val="0"/>
                                  <w:marTop w:val="0"/>
                                  <w:marBottom w:val="0"/>
                                  <w:divBdr>
                                    <w:top w:val="none" w:sz="0" w:space="0" w:color="auto"/>
                                    <w:left w:val="none" w:sz="0" w:space="0" w:color="auto"/>
                                    <w:bottom w:val="none" w:sz="0" w:space="0" w:color="auto"/>
                                    <w:right w:val="none" w:sz="0" w:space="0" w:color="auto"/>
                                  </w:divBdr>
                                  <w:divsChild>
                                    <w:div w:id="1010911798">
                                      <w:marLeft w:val="0"/>
                                      <w:marRight w:val="0"/>
                                      <w:marTop w:val="0"/>
                                      <w:marBottom w:val="0"/>
                                      <w:divBdr>
                                        <w:top w:val="none" w:sz="0" w:space="0" w:color="auto"/>
                                        <w:left w:val="none" w:sz="0" w:space="0" w:color="auto"/>
                                        <w:bottom w:val="none" w:sz="0" w:space="0" w:color="auto"/>
                                        <w:right w:val="none" w:sz="0" w:space="0" w:color="auto"/>
                                      </w:divBdr>
                                    </w:div>
                                    <w:div w:id="374239385">
                                      <w:marLeft w:val="0"/>
                                      <w:marRight w:val="0"/>
                                      <w:marTop w:val="0"/>
                                      <w:marBottom w:val="0"/>
                                      <w:divBdr>
                                        <w:top w:val="none" w:sz="0" w:space="0" w:color="auto"/>
                                        <w:left w:val="none" w:sz="0" w:space="0" w:color="auto"/>
                                        <w:bottom w:val="none" w:sz="0" w:space="0" w:color="auto"/>
                                        <w:right w:val="none" w:sz="0" w:space="0" w:color="auto"/>
                                      </w:divBdr>
                                    </w:div>
                                    <w:div w:id="970549433">
                                      <w:marLeft w:val="0"/>
                                      <w:marRight w:val="0"/>
                                      <w:marTop w:val="0"/>
                                      <w:marBottom w:val="0"/>
                                      <w:divBdr>
                                        <w:top w:val="none" w:sz="0" w:space="0" w:color="auto"/>
                                        <w:left w:val="none" w:sz="0" w:space="0" w:color="auto"/>
                                        <w:bottom w:val="none" w:sz="0" w:space="0" w:color="auto"/>
                                        <w:right w:val="none" w:sz="0" w:space="0" w:color="auto"/>
                                      </w:divBdr>
                                    </w:div>
                                    <w:div w:id="513501314">
                                      <w:marLeft w:val="0"/>
                                      <w:marRight w:val="0"/>
                                      <w:marTop w:val="0"/>
                                      <w:marBottom w:val="0"/>
                                      <w:divBdr>
                                        <w:top w:val="none" w:sz="0" w:space="0" w:color="auto"/>
                                        <w:left w:val="none" w:sz="0" w:space="0" w:color="auto"/>
                                        <w:bottom w:val="none" w:sz="0" w:space="0" w:color="auto"/>
                                        <w:right w:val="none" w:sz="0" w:space="0" w:color="auto"/>
                                      </w:divBdr>
                                    </w:div>
                                    <w:div w:id="1506632309">
                                      <w:marLeft w:val="0"/>
                                      <w:marRight w:val="0"/>
                                      <w:marTop w:val="0"/>
                                      <w:marBottom w:val="0"/>
                                      <w:divBdr>
                                        <w:top w:val="none" w:sz="0" w:space="0" w:color="auto"/>
                                        <w:left w:val="none" w:sz="0" w:space="0" w:color="auto"/>
                                        <w:bottom w:val="none" w:sz="0" w:space="0" w:color="auto"/>
                                        <w:right w:val="none" w:sz="0" w:space="0" w:color="auto"/>
                                      </w:divBdr>
                                    </w:div>
                                    <w:div w:id="1272054194">
                                      <w:marLeft w:val="0"/>
                                      <w:marRight w:val="0"/>
                                      <w:marTop w:val="0"/>
                                      <w:marBottom w:val="0"/>
                                      <w:divBdr>
                                        <w:top w:val="none" w:sz="0" w:space="0" w:color="auto"/>
                                        <w:left w:val="none" w:sz="0" w:space="0" w:color="auto"/>
                                        <w:bottom w:val="none" w:sz="0" w:space="0" w:color="auto"/>
                                        <w:right w:val="none" w:sz="0" w:space="0" w:color="auto"/>
                                      </w:divBdr>
                                    </w:div>
                                    <w:div w:id="1970158567">
                                      <w:marLeft w:val="0"/>
                                      <w:marRight w:val="0"/>
                                      <w:marTop w:val="0"/>
                                      <w:marBottom w:val="0"/>
                                      <w:divBdr>
                                        <w:top w:val="none" w:sz="0" w:space="0" w:color="auto"/>
                                        <w:left w:val="none" w:sz="0" w:space="0" w:color="auto"/>
                                        <w:bottom w:val="none" w:sz="0" w:space="0" w:color="auto"/>
                                        <w:right w:val="none" w:sz="0" w:space="0" w:color="auto"/>
                                      </w:divBdr>
                                    </w:div>
                                    <w:div w:id="583227928">
                                      <w:marLeft w:val="0"/>
                                      <w:marRight w:val="0"/>
                                      <w:marTop w:val="0"/>
                                      <w:marBottom w:val="0"/>
                                      <w:divBdr>
                                        <w:top w:val="none" w:sz="0" w:space="0" w:color="auto"/>
                                        <w:left w:val="none" w:sz="0" w:space="0" w:color="auto"/>
                                        <w:bottom w:val="none" w:sz="0" w:space="0" w:color="auto"/>
                                        <w:right w:val="none" w:sz="0" w:space="0" w:color="auto"/>
                                      </w:divBdr>
                                    </w:div>
                                    <w:div w:id="2110150671">
                                      <w:marLeft w:val="0"/>
                                      <w:marRight w:val="0"/>
                                      <w:marTop w:val="0"/>
                                      <w:marBottom w:val="0"/>
                                      <w:divBdr>
                                        <w:top w:val="none" w:sz="0" w:space="0" w:color="auto"/>
                                        <w:left w:val="none" w:sz="0" w:space="0" w:color="auto"/>
                                        <w:bottom w:val="none" w:sz="0" w:space="0" w:color="auto"/>
                                        <w:right w:val="none" w:sz="0" w:space="0" w:color="auto"/>
                                      </w:divBdr>
                                    </w:div>
                                    <w:div w:id="1749887056">
                                      <w:marLeft w:val="0"/>
                                      <w:marRight w:val="0"/>
                                      <w:marTop w:val="0"/>
                                      <w:marBottom w:val="0"/>
                                      <w:divBdr>
                                        <w:top w:val="none" w:sz="0" w:space="0" w:color="auto"/>
                                        <w:left w:val="none" w:sz="0" w:space="0" w:color="auto"/>
                                        <w:bottom w:val="none" w:sz="0" w:space="0" w:color="auto"/>
                                        <w:right w:val="none" w:sz="0" w:space="0" w:color="auto"/>
                                      </w:divBdr>
                                    </w:div>
                                    <w:div w:id="323582114">
                                      <w:marLeft w:val="0"/>
                                      <w:marRight w:val="0"/>
                                      <w:marTop w:val="0"/>
                                      <w:marBottom w:val="0"/>
                                      <w:divBdr>
                                        <w:top w:val="none" w:sz="0" w:space="0" w:color="auto"/>
                                        <w:left w:val="none" w:sz="0" w:space="0" w:color="auto"/>
                                        <w:bottom w:val="none" w:sz="0" w:space="0" w:color="auto"/>
                                        <w:right w:val="none" w:sz="0" w:space="0" w:color="auto"/>
                                      </w:divBdr>
                                    </w:div>
                                    <w:div w:id="385953038">
                                      <w:marLeft w:val="0"/>
                                      <w:marRight w:val="0"/>
                                      <w:marTop w:val="0"/>
                                      <w:marBottom w:val="0"/>
                                      <w:divBdr>
                                        <w:top w:val="none" w:sz="0" w:space="0" w:color="auto"/>
                                        <w:left w:val="none" w:sz="0" w:space="0" w:color="auto"/>
                                        <w:bottom w:val="none" w:sz="0" w:space="0" w:color="auto"/>
                                        <w:right w:val="none" w:sz="0" w:space="0" w:color="auto"/>
                                      </w:divBdr>
                                    </w:div>
                                    <w:div w:id="348684076">
                                      <w:marLeft w:val="0"/>
                                      <w:marRight w:val="0"/>
                                      <w:marTop w:val="0"/>
                                      <w:marBottom w:val="0"/>
                                      <w:divBdr>
                                        <w:top w:val="none" w:sz="0" w:space="0" w:color="auto"/>
                                        <w:left w:val="none" w:sz="0" w:space="0" w:color="auto"/>
                                        <w:bottom w:val="none" w:sz="0" w:space="0" w:color="auto"/>
                                        <w:right w:val="none" w:sz="0" w:space="0" w:color="auto"/>
                                      </w:divBdr>
                                    </w:div>
                                    <w:div w:id="1565330666">
                                      <w:marLeft w:val="0"/>
                                      <w:marRight w:val="0"/>
                                      <w:marTop w:val="0"/>
                                      <w:marBottom w:val="0"/>
                                      <w:divBdr>
                                        <w:top w:val="none" w:sz="0" w:space="0" w:color="auto"/>
                                        <w:left w:val="none" w:sz="0" w:space="0" w:color="auto"/>
                                        <w:bottom w:val="none" w:sz="0" w:space="0" w:color="auto"/>
                                        <w:right w:val="none" w:sz="0" w:space="0" w:color="auto"/>
                                      </w:divBdr>
                                    </w:div>
                                    <w:div w:id="2119643836">
                                      <w:marLeft w:val="0"/>
                                      <w:marRight w:val="0"/>
                                      <w:marTop w:val="0"/>
                                      <w:marBottom w:val="0"/>
                                      <w:divBdr>
                                        <w:top w:val="none" w:sz="0" w:space="0" w:color="auto"/>
                                        <w:left w:val="none" w:sz="0" w:space="0" w:color="auto"/>
                                        <w:bottom w:val="none" w:sz="0" w:space="0" w:color="auto"/>
                                        <w:right w:val="none" w:sz="0" w:space="0" w:color="auto"/>
                                      </w:divBdr>
                                    </w:div>
                                    <w:div w:id="2076202490">
                                      <w:marLeft w:val="0"/>
                                      <w:marRight w:val="0"/>
                                      <w:marTop w:val="0"/>
                                      <w:marBottom w:val="0"/>
                                      <w:divBdr>
                                        <w:top w:val="none" w:sz="0" w:space="0" w:color="auto"/>
                                        <w:left w:val="none" w:sz="0" w:space="0" w:color="auto"/>
                                        <w:bottom w:val="none" w:sz="0" w:space="0" w:color="auto"/>
                                        <w:right w:val="none" w:sz="0" w:space="0" w:color="auto"/>
                                      </w:divBdr>
                                    </w:div>
                                    <w:div w:id="24330327">
                                      <w:marLeft w:val="0"/>
                                      <w:marRight w:val="0"/>
                                      <w:marTop w:val="0"/>
                                      <w:marBottom w:val="0"/>
                                      <w:divBdr>
                                        <w:top w:val="none" w:sz="0" w:space="0" w:color="auto"/>
                                        <w:left w:val="none" w:sz="0" w:space="0" w:color="auto"/>
                                        <w:bottom w:val="none" w:sz="0" w:space="0" w:color="auto"/>
                                        <w:right w:val="none" w:sz="0" w:space="0" w:color="auto"/>
                                      </w:divBdr>
                                    </w:div>
                                    <w:div w:id="1454060255">
                                      <w:marLeft w:val="0"/>
                                      <w:marRight w:val="0"/>
                                      <w:marTop w:val="0"/>
                                      <w:marBottom w:val="0"/>
                                      <w:divBdr>
                                        <w:top w:val="none" w:sz="0" w:space="0" w:color="auto"/>
                                        <w:left w:val="none" w:sz="0" w:space="0" w:color="auto"/>
                                        <w:bottom w:val="none" w:sz="0" w:space="0" w:color="auto"/>
                                        <w:right w:val="none" w:sz="0" w:space="0" w:color="auto"/>
                                      </w:divBdr>
                                    </w:div>
                                    <w:div w:id="549537976">
                                      <w:marLeft w:val="0"/>
                                      <w:marRight w:val="0"/>
                                      <w:marTop w:val="0"/>
                                      <w:marBottom w:val="0"/>
                                      <w:divBdr>
                                        <w:top w:val="none" w:sz="0" w:space="0" w:color="auto"/>
                                        <w:left w:val="none" w:sz="0" w:space="0" w:color="auto"/>
                                        <w:bottom w:val="none" w:sz="0" w:space="0" w:color="auto"/>
                                        <w:right w:val="none" w:sz="0" w:space="0" w:color="auto"/>
                                      </w:divBdr>
                                    </w:div>
                                    <w:div w:id="1540046332">
                                      <w:marLeft w:val="0"/>
                                      <w:marRight w:val="0"/>
                                      <w:marTop w:val="0"/>
                                      <w:marBottom w:val="0"/>
                                      <w:divBdr>
                                        <w:top w:val="none" w:sz="0" w:space="0" w:color="auto"/>
                                        <w:left w:val="none" w:sz="0" w:space="0" w:color="auto"/>
                                        <w:bottom w:val="none" w:sz="0" w:space="0" w:color="auto"/>
                                        <w:right w:val="none" w:sz="0" w:space="0" w:color="auto"/>
                                      </w:divBdr>
                                    </w:div>
                                    <w:div w:id="241262934">
                                      <w:marLeft w:val="0"/>
                                      <w:marRight w:val="0"/>
                                      <w:marTop w:val="0"/>
                                      <w:marBottom w:val="0"/>
                                      <w:divBdr>
                                        <w:top w:val="none" w:sz="0" w:space="0" w:color="auto"/>
                                        <w:left w:val="none" w:sz="0" w:space="0" w:color="auto"/>
                                        <w:bottom w:val="none" w:sz="0" w:space="0" w:color="auto"/>
                                        <w:right w:val="none" w:sz="0" w:space="0" w:color="auto"/>
                                      </w:divBdr>
                                    </w:div>
                                    <w:div w:id="932475655">
                                      <w:marLeft w:val="0"/>
                                      <w:marRight w:val="0"/>
                                      <w:marTop w:val="0"/>
                                      <w:marBottom w:val="0"/>
                                      <w:divBdr>
                                        <w:top w:val="none" w:sz="0" w:space="0" w:color="auto"/>
                                        <w:left w:val="none" w:sz="0" w:space="0" w:color="auto"/>
                                        <w:bottom w:val="none" w:sz="0" w:space="0" w:color="auto"/>
                                        <w:right w:val="none" w:sz="0" w:space="0" w:color="auto"/>
                                      </w:divBdr>
                                    </w:div>
                                    <w:div w:id="1878157449">
                                      <w:marLeft w:val="0"/>
                                      <w:marRight w:val="0"/>
                                      <w:marTop w:val="0"/>
                                      <w:marBottom w:val="0"/>
                                      <w:divBdr>
                                        <w:top w:val="none" w:sz="0" w:space="0" w:color="auto"/>
                                        <w:left w:val="none" w:sz="0" w:space="0" w:color="auto"/>
                                        <w:bottom w:val="none" w:sz="0" w:space="0" w:color="auto"/>
                                        <w:right w:val="none" w:sz="0" w:space="0" w:color="auto"/>
                                      </w:divBdr>
                                    </w:div>
                                    <w:div w:id="1688025279">
                                      <w:marLeft w:val="0"/>
                                      <w:marRight w:val="0"/>
                                      <w:marTop w:val="0"/>
                                      <w:marBottom w:val="0"/>
                                      <w:divBdr>
                                        <w:top w:val="none" w:sz="0" w:space="0" w:color="auto"/>
                                        <w:left w:val="none" w:sz="0" w:space="0" w:color="auto"/>
                                        <w:bottom w:val="none" w:sz="0" w:space="0" w:color="auto"/>
                                        <w:right w:val="none" w:sz="0" w:space="0" w:color="auto"/>
                                      </w:divBdr>
                                    </w:div>
                                    <w:div w:id="129396839">
                                      <w:marLeft w:val="0"/>
                                      <w:marRight w:val="0"/>
                                      <w:marTop w:val="0"/>
                                      <w:marBottom w:val="0"/>
                                      <w:divBdr>
                                        <w:top w:val="none" w:sz="0" w:space="0" w:color="auto"/>
                                        <w:left w:val="none" w:sz="0" w:space="0" w:color="auto"/>
                                        <w:bottom w:val="none" w:sz="0" w:space="0" w:color="auto"/>
                                        <w:right w:val="none" w:sz="0" w:space="0" w:color="auto"/>
                                      </w:divBdr>
                                    </w:div>
                                    <w:div w:id="1145317562">
                                      <w:marLeft w:val="0"/>
                                      <w:marRight w:val="0"/>
                                      <w:marTop w:val="0"/>
                                      <w:marBottom w:val="0"/>
                                      <w:divBdr>
                                        <w:top w:val="none" w:sz="0" w:space="0" w:color="auto"/>
                                        <w:left w:val="none" w:sz="0" w:space="0" w:color="auto"/>
                                        <w:bottom w:val="none" w:sz="0" w:space="0" w:color="auto"/>
                                        <w:right w:val="none" w:sz="0" w:space="0" w:color="auto"/>
                                      </w:divBdr>
                                    </w:div>
                                    <w:div w:id="26950090">
                                      <w:marLeft w:val="0"/>
                                      <w:marRight w:val="0"/>
                                      <w:marTop w:val="0"/>
                                      <w:marBottom w:val="0"/>
                                      <w:divBdr>
                                        <w:top w:val="none" w:sz="0" w:space="0" w:color="auto"/>
                                        <w:left w:val="none" w:sz="0" w:space="0" w:color="auto"/>
                                        <w:bottom w:val="none" w:sz="0" w:space="0" w:color="auto"/>
                                        <w:right w:val="none" w:sz="0" w:space="0" w:color="auto"/>
                                      </w:divBdr>
                                    </w:div>
                                    <w:div w:id="464083409">
                                      <w:marLeft w:val="0"/>
                                      <w:marRight w:val="0"/>
                                      <w:marTop w:val="0"/>
                                      <w:marBottom w:val="0"/>
                                      <w:divBdr>
                                        <w:top w:val="none" w:sz="0" w:space="0" w:color="auto"/>
                                        <w:left w:val="none" w:sz="0" w:space="0" w:color="auto"/>
                                        <w:bottom w:val="none" w:sz="0" w:space="0" w:color="auto"/>
                                        <w:right w:val="none" w:sz="0" w:space="0" w:color="auto"/>
                                      </w:divBdr>
                                    </w:div>
                                    <w:div w:id="1119563797">
                                      <w:marLeft w:val="0"/>
                                      <w:marRight w:val="0"/>
                                      <w:marTop w:val="0"/>
                                      <w:marBottom w:val="0"/>
                                      <w:divBdr>
                                        <w:top w:val="none" w:sz="0" w:space="0" w:color="auto"/>
                                        <w:left w:val="none" w:sz="0" w:space="0" w:color="auto"/>
                                        <w:bottom w:val="none" w:sz="0" w:space="0" w:color="auto"/>
                                        <w:right w:val="none" w:sz="0" w:space="0" w:color="auto"/>
                                      </w:divBdr>
                                    </w:div>
                                    <w:div w:id="524906969">
                                      <w:marLeft w:val="0"/>
                                      <w:marRight w:val="0"/>
                                      <w:marTop w:val="0"/>
                                      <w:marBottom w:val="0"/>
                                      <w:divBdr>
                                        <w:top w:val="none" w:sz="0" w:space="0" w:color="auto"/>
                                        <w:left w:val="none" w:sz="0" w:space="0" w:color="auto"/>
                                        <w:bottom w:val="none" w:sz="0" w:space="0" w:color="auto"/>
                                        <w:right w:val="none" w:sz="0" w:space="0" w:color="auto"/>
                                      </w:divBdr>
                                    </w:div>
                                    <w:div w:id="1160198952">
                                      <w:marLeft w:val="0"/>
                                      <w:marRight w:val="0"/>
                                      <w:marTop w:val="0"/>
                                      <w:marBottom w:val="0"/>
                                      <w:divBdr>
                                        <w:top w:val="none" w:sz="0" w:space="0" w:color="auto"/>
                                        <w:left w:val="none" w:sz="0" w:space="0" w:color="auto"/>
                                        <w:bottom w:val="none" w:sz="0" w:space="0" w:color="auto"/>
                                        <w:right w:val="none" w:sz="0" w:space="0" w:color="auto"/>
                                      </w:divBdr>
                                    </w:div>
                                    <w:div w:id="164974979">
                                      <w:marLeft w:val="0"/>
                                      <w:marRight w:val="0"/>
                                      <w:marTop w:val="0"/>
                                      <w:marBottom w:val="0"/>
                                      <w:divBdr>
                                        <w:top w:val="none" w:sz="0" w:space="0" w:color="auto"/>
                                        <w:left w:val="none" w:sz="0" w:space="0" w:color="auto"/>
                                        <w:bottom w:val="none" w:sz="0" w:space="0" w:color="auto"/>
                                        <w:right w:val="none" w:sz="0" w:space="0" w:color="auto"/>
                                      </w:divBdr>
                                    </w:div>
                                    <w:div w:id="78658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unicode.org/Public/4.1.0/ucd/NamesList.t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2857</Words>
  <Characters>16291</Characters>
  <Application>Microsoft Office Word</Application>
  <DocSecurity>0</DocSecurity>
  <Lines>135</Lines>
  <Paragraphs>38</Paragraphs>
  <ScaleCrop>false</ScaleCrop>
  <Company>Hewlett-Packard</Company>
  <LinksUpToDate>false</LinksUpToDate>
  <CharactersWithSpaces>19110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Matthew Marcos</dc:creator>
  <cp:keywords/>
  <dc:description/>
  <cp:lastModifiedBy>Joseph Matthew Marcos</cp:lastModifiedBy>
  <cp:revision>1</cp:revision>
  <dcterms:created xsi:type="dcterms:W3CDTF">2015-08-17T02:37:00Z</dcterms:created>
  <dcterms:modified xsi:type="dcterms:W3CDTF">2015-08-17T02:37:00Z</dcterms:modified>
</cp:coreProperties>
</file>